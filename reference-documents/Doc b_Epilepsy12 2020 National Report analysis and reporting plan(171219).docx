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0B984" w14:textId="1E7AE0E7" w:rsidR="004C271B" w:rsidRPr="001D26D5" w:rsidRDefault="004C2CC8" w:rsidP="00E5556C">
      <w:pPr>
        <w:pStyle w:val="Heading1"/>
      </w:pPr>
      <w:r w:rsidRPr="001D26D5">
        <w:t xml:space="preserve">Epilepsy12 2020 </w:t>
      </w:r>
      <w:r w:rsidR="00691BB0">
        <w:t xml:space="preserve">National Report - </w:t>
      </w:r>
      <w:r w:rsidRPr="001D26D5">
        <w:t xml:space="preserve">draft reporting and analysis plan </w:t>
      </w:r>
    </w:p>
    <w:p w14:paraId="198B426D" w14:textId="470208A7" w:rsidR="00E5556C" w:rsidRDefault="00E5556C" w:rsidP="00E5556C">
      <w:pPr>
        <w:pStyle w:val="Heading2"/>
      </w:pPr>
      <w:r>
        <w:t>Introduction</w:t>
      </w:r>
    </w:p>
    <w:p w14:paraId="30C9E87A" w14:textId="68DA4B65" w:rsidR="001D26D5" w:rsidRDefault="001D26D5" w:rsidP="004C271B">
      <w:r>
        <w:t>This document provides a summary of the proposed reporting and analysis plan for the</w:t>
      </w:r>
      <w:r w:rsidR="00A35066">
        <w:t xml:space="preserve"> Epilepsy12</w:t>
      </w:r>
      <w:r>
        <w:t xml:space="preserve"> 2020 National Repor</w:t>
      </w:r>
      <w:r w:rsidR="00F1021E">
        <w:t>t which will include the results of the analysis of both clinical and organisational audit</w:t>
      </w:r>
      <w:r w:rsidR="0043221D">
        <w:t xml:space="preserve"> data from participating Health Boards and Trusts in England and Wales.</w:t>
      </w:r>
    </w:p>
    <w:p w14:paraId="4CE85CE6" w14:textId="4F6B0EB6" w:rsidR="001D26D5" w:rsidRPr="00A35066" w:rsidRDefault="00A35066" w:rsidP="004C271B">
      <w:r>
        <w:t xml:space="preserve">The report will follow a similar structure </w:t>
      </w:r>
      <w:r w:rsidR="006C19F3">
        <w:t>to</w:t>
      </w:r>
      <w:r>
        <w:t xml:space="preserve"> </w:t>
      </w:r>
      <w:r w:rsidR="00D55E15">
        <w:t>the national reports of rounds 1 and 2 of Epilepsy, published in 2012 and 2014 respectively</w:t>
      </w:r>
      <w:r w:rsidR="00BD3B3F">
        <w:t xml:space="preserve">. </w:t>
      </w:r>
      <w:r w:rsidR="00691F8A">
        <w:t xml:space="preserve">We are proposing to </w:t>
      </w:r>
      <w:r w:rsidR="007A4B8D" w:rsidRPr="007A4B8D">
        <w:t>expand</w:t>
      </w:r>
      <w:r w:rsidR="007A4B8D">
        <w:t xml:space="preserve"> </w:t>
      </w:r>
      <w:r w:rsidR="00D55E15">
        <w:t xml:space="preserve">the report content </w:t>
      </w:r>
      <w:r w:rsidR="006C19F3">
        <w:t>to</w:t>
      </w:r>
      <w:r w:rsidR="00691F8A">
        <w:t xml:space="preserve"> include</w:t>
      </w:r>
      <w:r w:rsidR="00BD3B3F">
        <w:t xml:space="preserve"> case studies</w:t>
      </w:r>
      <w:r w:rsidR="00691F8A">
        <w:t xml:space="preserve"> as well as </w:t>
      </w:r>
      <w:r w:rsidR="00D55E15">
        <w:t>sections covering</w:t>
      </w:r>
      <w:r w:rsidR="00691F8A">
        <w:t xml:space="preserve"> </w:t>
      </w:r>
      <w:r>
        <w:t xml:space="preserve">CYP engagement, QI activity and </w:t>
      </w:r>
      <w:r w:rsidR="00D55E15">
        <w:t xml:space="preserve">an </w:t>
      </w:r>
      <w:r>
        <w:t xml:space="preserve">OPEN UK </w:t>
      </w:r>
      <w:r w:rsidR="00D55E15">
        <w:t>update</w:t>
      </w:r>
      <w:r w:rsidR="00BD3B3F">
        <w:t xml:space="preserve">. It has not </w:t>
      </w:r>
      <w:r w:rsidR="007A4B8D">
        <w:t xml:space="preserve">yet </w:t>
      </w:r>
      <w:r w:rsidR="00BD3B3F">
        <w:t xml:space="preserve">been decided if these </w:t>
      </w:r>
      <w:r w:rsidR="006C19F3">
        <w:t xml:space="preserve">items </w:t>
      </w:r>
      <w:r w:rsidR="00BD3B3F">
        <w:t xml:space="preserve">will be in the national report or if they will be reported separately, either on the RCPCH website or as </w:t>
      </w:r>
      <w:r w:rsidR="00691F8A">
        <w:t>standalone</w:t>
      </w:r>
      <w:r w:rsidR="00BD3B3F">
        <w:t xml:space="preserve"> reports</w:t>
      </w:r>
      <w:r w:rsidR="006C19F3">
        <w:t xml:space="preserve"> </w:t>
      </w:r>
      <w:r w:rsidR="007A4B8D">
        <w:t>(</w:t>
      </w:r>
      <w:r w:rsidR="006C19F3">
        <w:t>for completeness, they have been included in the proposed structure below</w:t>
      </w:r>
      <w:r w:rsidR="007A4B8D">
        <w:t>)</w:t>
      </w:r>
      <w:r w:rsidR="00BD3B3F">
        <w:t>.</w:t>
      </w:r>
      <w:r w:rsidR="00691F8A">
        <w:t xml:space="preserve"> </w:t>
      </w:r>
      <w:r w:rsidR="00D55E15">
        <w:t xml:space="preserve">There will be no Patient Reported Experience Measures (PREM) element to the report as the project scope for the current round includes developing a PREM methodology for a potential round 4 rather than delivering a PREM during this round. </w:t>
      </w:r>
    </w:p>
    <w:p w14:paraId="0940AF76" w14:textId="77777777" w:rsidR="001D26D5" w:rsidRPr="001D26D5" w:rsidRDefault="001D26D5" w:rsidP="00B941D0">
      <w:pPr>
        <w:pStyle w:val="Heading2"/>
      </w:pPr>
      <w:r>
        <w:t>Structure of the report</w:t>
      </w:r>
    </w:p>
    <w:p w14:paraId="1197F56C" w14:textId="77777777" w:rsidR="004E1E3E" w:rsidRDefault="004E1E3E" w:rsidP="004E1E3E">
      <w:pPr>
        <w:pStyle w:val="ListParagraph"/>
        <w:numPr>
          <w:ilvl w:val="0"/>
          <w:numId w:val="1"/>
        </w:numPr>
      </w:pPr>
      <w:r>
        <w:t>Forward</w:t>
      </w:r>
    </w:p>
    <w:p w14:paraId="0DAEE284" w14:textId="77777777" w:rsidR="004E1E3E" w:rsidRDefault="004E1E3E" w:rsidP="004E1E3E">
      <w:pPr>
        <w:pStyle w:val="ListParagraph"/>
        <w:numPr>
          <w:ilvl w:val="0"/>
          <w:numId w:val="1"/>
        </w:numPr>
      </w:pPr>
      <w:r>
        <w:t>Summary (</w:t>
      </w:r>
      <w:proofErr w:type="gramStart"/>
      <w:r>
        <w:t>1 page</w:t>
      </w:r>
      <w:proofErr w:type="gramEnd"/>
      <w:r>
        <w:t xml:space="preserve"> summary of key findings and recommendations)</w:t>
      </w:r>
    </w:p>
    <w:p w14:paraId="093490DD" w14:textId="77777777" w:rsidR="004E1E3E" w:rsidRDefault="004E1E3E" w:rsidP="004E1E3E">
      <w:pPr>
        <w:pStyle w:val="ListParagraph"/>
        <w:numPr>
          <w:ilvl w:val="0"/>
          <w:numId w:val="1"/>
        </w:numPr>
      </w:pPr>
      <w:r>
        <w:t>Key findings and recommendations</w:t>
      </w:r>
    </w:p>
    <w:p w14:paraId="40A61686" w14:textId="77777777" w:rsidR="004E1E3E" w:rsidRDefault="004E1E3E" w:rsidP="004E1E3E">
      <w:pPr>
        <w:pStyle w:val="ListParagraph"/>
        <w:numPr>
          <w:ilvl w:val="0"/>
          <w:numId w:val="1"/>
        </w:numPr>
      </w:pPr>
      <w:r>
        <w:t>Introduction (Background to the audit, audit aims)</w:t>
      </w:r>
    </w:p>
    <w:p w14:paraId="3EBADAE9" w14:textId="7B68B00E" w:rsidR="004E1E3E" w:rsidRDefault="004E1E3E" w:rsidP="004E1E3E">
      <w:pPr>
        <w:pStyle w:val="ListParagraph"/>
        <w:numPr>
          <w:ilvl w:val="0"/>
          <w:numId w:val="1"/>
        </w:numPr>
      </w:pPr>
      <w:r>
        <w:t>Methodology (TBC whether to include in core report or website)</w:t>
      </w:r>
      <w:r w:rsidR="00D55E15">
        <w:t xml:space="preserve"> covering descriptions of the following</w:t>
      </w:r>
    </w:p>
    <w:p w14:paraId="45AC71D6" w14:textId="77777777" w:rsidR="0081101A" w:rsidRDefault="004E1E3E" w:rsidP="004E1E3E">
      <w:pPr>
        <w:pStyle w:val="ListParagraph"/>
        <w:numPr>
          <w:ilvl w:val="1"/>
          <w:numId w:val="1"/>
        </w:numPr>
      </w:pPr>
      <w:r>
        <w:t>Audit Domains</w:t>
      </w:r>
    </w:p>
    <w:p w14:paraId="216CFA62" w14:textId="59204431" w:rsidR="004E1E3E" w:rsidRDefault="0081101A" w:rsidP="004E1E3E">
      <w:pPr>
        <w:pStyle w:val="ListParagraph"/>
        <w:numPr>
          <w:ilvl w:val="1"/>
          <w:numId w:val="1"/>
        </w:numPr>
      </w:pPr>
      <w:r>
        <w:t>Description of the clinical cohort</w:t>
      </w:r>
      <w:r w:rsidR="004E1E3E">
        <w:t xml:space="preserve"> </w:t>
      </w:r>
    </w:p>
    <w:p w14:paraId="6CCE3DFE" w14:textId="77777777" w:rsidR="004E1E3E" w:rsidRDefault="004E1E3E" w:rsidP="004E1E3E">
      <w:pPr>
        <w:pStyle w:val="ListParagraph"/>
        <w:numPr>
          <w:ilvl w:val="1"/>
          <w:numId w:val="1"/>
        </w:numPr>
      </w:pPr>
      <w:r>
        <w:t>Recruitment</w:t>
      </w:r>
    </w:p>
    <w:p w14:paraId="3F2D228C" w14:textId="77777777" w:rsidR="004E1E3E" w:rsidRDefault="004E1E3E" w:rsidP="004E1E3E">
      <w:pPr>
        <w:pStyle w:val="ListParagraph"/>
        <w:numPr>
          <w:ilvl w:val="1"/>
          <w:numId w:val="1"/>
        </w:numPr>
      </w:pPr>
      <w:r>
        <w:t>Data Collection</w:t>
      </w:r>
    </w:p>
    <w:p w14:paraId="419336A4" w14:textId="22B63C11" w:rsidR="004E1E3E" w:rsidRDefault="0081101A" w:rsidP="004E1E3E">
      <w:pPr>
        <w:pStyle w:val="ListParagraph"/>
        <w:numPr>
          <w:ilvl w:val="1"/>
          <w:numId w:val="1"/>
        </w:numPr>
      </w:pPr>
      <w:r>
        <w:t xml:space="preserve">Key Clinical </w:t>
      </w:r>
      <w:r w:rsidR="004E1E3E">
        <w:t>Performance Indicators</w:t>
      </w:r>
    </w:p>
    <w:p w14:paraId="47A40CFE" w14:textId="77777777" w:rsidR="004E1E3E" w:rsidRDefault="004E1E3E" w:rsidP="004E1E3E">
      <w:pPr>
        <w:pStyle w:val="ListParagraph"/>
        <w:numPr>
          <w:ilvl w:val="1"/>
          <w:numId w:val="1"/>
        </w:numPr>
      </w:pPr>
      <w:r>
        <w:t>Data quality and analysis</w:t>
      </w:r>
    </w:p>
    <w:p w14:paraId="7B9336D3" w14:textId="77777777" w:rsidR="004E1E3E" w:rsidRDefault="004E1E3E" w:rsidP="004E1E3E">
      <w:pPr>
        <w:pStyle w:val="ListParagraph"/>
        <w:numPr>
          <w:ilvl w:val="0"/>
          <w:numId w:val="1"/>
        </w:numPr>
      </w:pPr>
      <w:r>
        <w:t xml:space="preserve">CYP engagement </w:t>
      </w:r>
      <w:r w:rsidR="00EF53F9">
        <w:t xml:space="preserve">(e.g. </w:t>
      </w:r>
      <w:r w:rsidR="00EF53F9" w:rsidRPr="00EF53F9">
        <w:t>a supporting summary guide for young people and parents</w:t>
      </w:r>
      <w:r w:rsidR="00EF53F9">
        <w:t>)</w:t>
      </w:r>
    </w:p>
    <w:p w14:paraId="59AB3297" w14:textId="45E4F11B" w:rsidR="004E1E3E" w:rsidRDefault="0081101A" w:rsidP="004E1E3E">
      <w:pPr>
        <w:pStyle w:val="ListParagraph"/>
        <w:numPr>
          <w:ilvl w:val="0"/>
          <w:numId w:val="1"/>
        </w:numPr>
      </w:pPr>
      <w:r>
        <w:t>The RCPCH Epilepsy Quality Improvement Programme (</w:t>
      </w:r>
      <w:r w:rsidR="004E1E3E">
        <w:t>EQIP</w:t>
      </w:r>
      <w:r>
        <w:t>)</w:t>
      </w:r>
    </w:p>
    <w:p w14:paraId="17C0A11A" w14:textId="717218F1" w:rsidR="001D26D5" w:rsidRDefault="0043221D" w:rsidP="004E1E3E">
      <w:pPr>
        <w:pStyle w:val="ListParagraph"/>
        <w:numPr>
          <w:ilvl w:val="0"/>
          <w:numId w:val="1"/>
        </w:numPr>
      </w:pPr>
      <w:r>
        <w:t>Organisational of Paediatrics Epilepsy Networks in the UK (</w:t>
      </w:r>
      <w:r w:rsidR="004E1E3E">
        <w:t>OPEN UK</w:t>
      </w:r>
      <w:r>
        <w:t>) Update</w:t>
      </w:r>
    </w:p>
    <w:p w14:paraId="53F1188B" w14:textId="77777777" w:rsidR="001D26D5" w:rsidRDefault="004E1E3E" w:rsidP="004E1E3E">
      <w:pPr>
        <w:pStyle w:val="ListParagraph"/>
        <w:numPr>
          <w:ilvl w:val="0"/>
          <w:numId w:val="1"/>
        </w:numPr>
      </w:pPr>
      <w:r>
        <w:t>Case studies</w:t>
      </w:r>
      <w:r w:rsidR="00EF53F9">
        <w:t xml:space="preserve"> (</w:t>
      </w:r>
      <w:r w:rsidR="00EF53F9" w:rsidRPr="00EF53F9">
        <w:t>around organisational structure and clinical improvement activities</w:t>
      </w:r>
      <w:r w:rsidR="00EF53F9">
        <w:t>)</w:t>
      </w:r>
    </w:p>
    <w:p w14:paraId="63476BE1" w14:textId="77777777" w:rsidR="001D26D5" w:rsidRDefault="004E1E3E" w:rsidP="001D26D5">
      <w:pPr>
        <w:pStyle w:val="ListParagraph"/>
        <w:numPr>
          <w:ilvl w:val="0"/>
          <w:numId w:val="1"/>
        </w:numPr>
      </w:pPr>
      <w:r>
        <w:t>Results</w:t>
      </w:r>
    </w:p>
    <w:p w14:paraId="46027958" w14:textId="258837EA" w:rsidR="001D26D5" w:rsidRDefault="00867F66" w:rsidP="001D26D5">
      <w:pPr>
        <w:pStyle w:val="ListParagraph"/>
        <w:numPr>
          <w:ilvl w:val="1"/>
          <w:numId w:val="1"/>
        </w:numPr>
      </w:pPr>
      <w:r>
        <w:t>Organisational audit</w:t>
      </w:r>
      <w:r w:rsidR="001D26D5">
        <w:t xml:space="preserve"> domain results</w:t>
      </w:r>
    </w:p>
    <w:p w14:paraId="67F6004E" w14:textId="77777777" w:rsidR="001D26D5" w:rsidRDefault="001D26D5" w:rsidP="001D26D5">
      <w:pPr>
        <w:pStyle w:val="ListParagraph"/>
        <w:numPr>
          <w:ilvl w:val="1"/>
          <w:numId w:val="1"/>
        </w:numPr>
      </w:pPr>
      <w:r>
        <w:t>Clinical audit domain results</w:t>
      </w:r>
    </w:p>
    <w:p w14:paraId="63769A48" w14:textId="3B2287A2" w:rsidR="001D26D5" w:rsidRDefault="0043221D" w:rsidP="001D26D5">
      <w:pPr>
        <w:pStyle w:val="ListParagraph"/>
        <w:numPr>
          <w:ilvl w:val="1"/>
          <w:numId w:val="1"/>
        </w:numPr>
      </w:pPr>
      <w:r>
        <w:t xml:space="preserve">Key Clinical </w:t>
      </w:r>
      <w:r w:rsidR="001D26D5">
        <w:t>Performance indicators</w:t>
      </w:r>
    </w:p>
    <w:p w14:paraId="36BA320F" w14:textId="18572C47" w:rsidR="000E21FA" w:rsidRDefault="000E21FA" w:rsidP="001D26D5">
      <w:pPr>
        <w:pStyle w:val="ListParagraph"/>
        <w:numPr>
          <w:ilvl w:val="1"/>
          <w:numId w:val="1"/>
        </w:numPr>
      </w:pPr>
      <w:r>
        <w:t>Combined clinical/organisational audit mapping results (tbc)</w:t>
      </w:r>
    </w:p>
    <w:p w14:paraId="5809B637" w14:textId="77777777" w:rsidR="001D26D5" w:rsidRDefault="001D26D5" w:rsidP="001D26D5">
      <w:pPr>
        <w:pStyle w:val="ListParagraph"/>
        <w:numPr>
          <w:ilvl w:val="0"/>
          <w:numId w:val="1"/>
        </w:numPr>
      </w:pPr>
      <w:r>
        <w:t>Seizure freedom outcome data</w:t>
      </w:r>
    </w:p>
    <w:p w14:paraId="07A031B4" w14:textId="08A4507F" w:rsidR="001D26D5" w:rsidRDefault="0043221D" w:rsidP="001D26D5">
      <w:pPr>
        <w:pStyle w:val="ListParagraph"/>
        <w:numPr>
          <w:ilvl w:val="0"/>
          <w:numId w:val="1"/>
        </w:numPr>
        <w:spacing w:before="40" w:after="40" w:line="240" w:lineRule="auto"/>
        <w:contextualSpacing w:val="0"/>
      </w:pPr>
      <w:r>
        <w:t xml:space="preserve">Key </w:t>
      </w:r>
      <w:r w:rsidR="001D26D5">
        <w:t>Recommendations line of sight table</w:t>
      </w:r>
    </w:p>
    <w:p w14:paraId="279F7213" w14:textId="77777777" w:rsidR="001D26D5" w:rsidRDefault="001D26D5" w:rsidP="001D26D5">
      <w:pPr>
        <w:pStyle w:val="ListParagraph"/>
        <w:numPr>
          <w:ilvl w:val="0"/>
          <w:numId w:val="1"/>
        </w:numPr>
        <w:spacing w:before="40" w:after="40" w:line="240" w:lineRule="auto"/>
        <w:contextualSpacing w:val="0"/>
      </w:pPr>
      <w:r>
        <w:t>References</w:t>
      </w:r>
    </w:p>
    <w:p w14:paraId="2AE818C6" w14:textId="77777777" w:rsidR="001D26D5" w:rsidRDefault="001D26D5" w:rsidP="001D26D5">
      <w:pPr>
        <w:pStyle w:val="ListParagraph"/>
        <w:numPr>
          <w:ilvl w:val="0"/>
          <w:numId w:val="1"/>
        </w:numPr>
        <w:spacing w:before="40" w:after="40" w:line="240" w:lineRule="auto"/>
        <w:contextualSpacing w:val="0"/>
      </w:pPr>
      <w:r>
        <w:t>Appendix 1: Glossary and definitions</w:t>
      </w:r>
    </w:p>
    <w:p w14:paraId="250B1D8D" w14:textId="77777777" w:rsidR="001D26D5" w:rsidRDefault="001D26D5" w:rsidP="001D26D5">
      <w:pPr>
        <w:pStyle w:val="ListParagraph"/>
        <w:numPr>
          <w:ilvl w:val="0"/>
          <w:numId w:val="1"/>
        </w:numPr>
        <w:spacing w:before="40" w:after="40" w:line="240" w:lineRule="auto"/>
        <w:contextualSpacing w:val="0"/>
      </w:pPr>
      <w:proofErr w:type="gramStart"/>
      <w:r>
        <w:t>Other</w:t>
      </w:r>
      <w:proofErr w:type="gramEnd"/>
      <w:r>
        <w:t xml:space="preserve"> appendices TBC</w:t>
      </w:r>
    </w:p>
    <w:p w14:paraId="367977D9" w14:textId="77777777" w:rsidR="001D26D5" w:rsidRDefault="001D26D5" w:rsidP="001D26D5">
      <w:pPr>
        <w:spacing w:before="40" w:after="40" w:line="240" w:lineRule="auto"/>
      </w:pPr>
    </w:p>
    <w:p w14:paraId="08E9ADC1" w14:textId="7F804947" w:rsidR="00B928C4" w:rsidRDefault="001D26D5" w:rsidP="001D26D5">
      <w:pPr>
        <w:spacing w:before="40" w:after="40" w:line="240" w:lineRule="auto"/>
      </w:pPr>
      <w:r>
        <w:t xml:space="preserve">The </w:t>
      </w:r>
      <w:r w:rsidR="00882A98">
        <w:t xml:space="preserve">next section </w:t>
      </w:r>
      <w:r w:rsidR="00BD3B3F">
        <w:t>of this document</w:t>
      </w:r>
      <w:r>
        <w:t xml:space="preserve"> </w:t>
      </w:r>
      <w:r w:rsidR="00BD3B3F">
        <w:t>provides an overview of</w:t>
      </w:r>
      <w:r>
        <w:t xml:space="preserve"> what will likely be </w:t>
      </w:r>
      <w:r w:rsidR="00BD3B3F">
        <w:t>reported</w:t>
      </w:r>
      <w:r w:rsidR="004E1E3E">
        <w:t xml:space="preserve"> in the </w:t>
      </w:r>
      <w:r w:rsidR="00867F66">
        <w:t>organisational audit</w:t>
      </w:r>
      <w:r w:rsidR="004E1E3E">
        <w:t>, clinical audit and performance indicator</w:t>
      </w:r>
      <w:r w:rsidR="004E1E3E" w:rsidRPr="004E1E3E">
        <w:t xml:space="preserve"> </w:t>
      </w:r>
      <w:r w:rsidR="00BD3B3F">
        <w:t>chapters</w:t>
      </w:r>
      <w:r w:rsidR="004E1E3E">
        <w:t>.</w:t>
      </w:r>
    </w:p>
    <w:p w14:paraId="51BA8919" w14:textId="77777777" w:rsidR="00B928C4" w:rsidRDefault="00B928C4" w:rsidP="00B941D0">
      <w:pPr>
        <w:pStyle w:val="Heading2"/>
      </w:pPr>
      <w:r>
        <w:t xml:space="preserve">Results sections </w:t>
      </w:r>
    </w:p>
    <w:p w14:paraId="7C2A5839" w14:textId="759E13E4" w:rsidR="00B928C4" w:rsidRDefault="00B928C4" w:rsidP="00B928C4">
      <w:pPr>
        <w:pStyle w:val="ListParagraph"/>
        <w:spacing w:before="40" w:after="40" w:line="240" w:lineRule="auto"/>
        <w:ind w:left="0"/>
        <w:contextualSpacing w:val="0"/>
      </w:pPr>
      <w:r>
        <w:t>The tables in this section include a description of the data items, how they will be reported</w:t>
      </w:r>
      <w:r w:rsidR="007A4B8D">
        <w:t xml:space="preserve"> and</w:t>
      </w:r>
      <w:r>
        <w:t xml:space="preserve"> where comparable data, from previously published Epilepsy12 reports, can be found.  </w:t>
      </w:r>
      <w:r w:rsidRPr="00B928C4">
        <w:t xml:space="preserve">The data items that relate to </w:t>
      </w:r>
      <w:r w:rsidR="0043221D">
        <w:t>“</w:t>
      </w:r>
      <w:r w:rsidRPr="00B928C4">
        <w:t>NICE Q</w:t>
      </w:r>
      <w:r w:rsidR="0016700F">
        <w:t>uality Standards</w:t>
      </w:r>
      <w:r w:rsidR="0043221D">
        <w:t>”</w:t>
      </w:r>
      <w:r>
        <w:t xml:space="preserve"> and the proposed data items to be used in outlier analysis</w:t>
      </w:r>
      <w:r w:rsidRPr="00B928C4">
        <w:t xml:space="preserve"> are also highlighted.</w:t>
      </w:r>
    </w:p>
    <w:p w14:paraId="7F87823B" w14:textId="77777777" w:rsidR="00B928C4" w:rsidRDefault="00B928C4" w:rsidP="00B928C4">
      <w:pPr>
        <w:pStyle w:val="ListParagraph"/>
        <w:spacing w:before="40" w:after="40" w:line="240" w:lineRule="auto"/>
        <w:ind w:left="0"/>
        <w:contextualSpacing w:val="0"/>
      </w:pPr>
    </w:p>
    <w:p w14:paraId="0C9C17A2" w14:textId="77777777" w:rsidR="00B928C4" w:rsidRDefault="00B928C4" w:rsidP="00B928C4">
      <w:pPr>
        <w:pStyle w:val="Heading4"/>
      </w:pPr>
      <w:r>
        <w:t>Comparable data from previously published Epilepsy12 reports</w:t>
      </w:r>
    </w:p>
    <w:p w14:paraId="5B43619D" w14:textId="3346FDFF" w:rsidR="00B928C4" w:rsidRDefault="00B928C4" w:rsidP="00B928C4">
      <w:pPr>
        <w:pStyle w:val="ListParagraph"/>
        <w:spacing w:before="40" w:after="40" w:line="240" w:lineRule="auto"/>
        <w:ind w:left="0"/>
        <w:contextualSpacing w:val="0"/>
      </w:pPr>
      <w:r>
        <w:t xml:space="preserve">In Rounds 1 and 2, data was collected at </w:t>
      </w:r>
      <w:r w:rsidR="0043221D">
        <w:t>a paediatric epilepsy service “</w:t>
      </w:r>
      <w:r>
        <w:t>unit</w:t>
      </w:r>
      <w:r w:rsidR="0043221D">
        <w:t>”, or individual hospital</w:t>
      </w:r>
      <w:r>
        <w:t xml:space="preserve"> level rather than</w:t>
      </w:r>
      <w:r w:rsidR="0043221D">
        <w:t xml:space="preserve"> at a Health Board/Trust</w:t>
      </w:r>
      <w:r>
        <w:t xml:space="preserve"> level. As such, it will not be possible to do a full comparative analysis of clinical audit data with the findings of previous audit rounds. If comparable data is available, reporting will be limited to national findings only (England and Wales</w:t>
      </w:r>
      <w:r w:rsidR="0043221D">
        <w:t xml:space="preserve"> separately</w:t>
      </w:r>
      <w:r>
        <w:t xml:space="preserve">, England and Wales combined). Similarly, it will only be possible to compare </w:t>
      </w:r>
      <w:r w:rsidR="00867F66">
        <w:t xml:space="preserve">Health Board/Trust </w:t>
      </w:r>
      <w:r>
        <w:t xml:space="preserve">level results with previous rounds for a small number of data items, however, it will be possible to do a comparative analysis </w:t>
      </w:r>
      <w:r w:rsidR="007A4B8D">
        <w:t>against</w:t>
      </w:r>
      <w:r>
        <w:t xml:space="preserve"> the findings of the 2018 Organisational Audit (OA) report. </w:t>
      </w:r>
    </w:p>
    <w:p w14:paraId="17C5E645" w14:textId="77777777" w:rsidR="007228B9" w:rsidRDefault="007228B9" w:rsidP="007228B9">
      <w:pPr>
        <w:pStyle w:val="Heading4"/>
      </w:pPr>
    </w:p>
    <w:p w14:paraId="7DCE434B" w14:textId="5DB8DB67" w:rsidR="007228B9" w:rsidRPr="00B928C4" w:rsidRDefault="007228B9" w:rsidP="007228B9">
      <w:pPr>
        <w:pStyle w:val="Heading4"/>
      </w:pPr>
      <w:r w:rsidRPr="00B928C4">
        <w:t>Levels of reporting</w:t>
      </w:r>
    </w:p>
    <w:p w14:paraId="6CF88ED4" w14:textId="769840AB" w:rsidR="007228B9" w:rsidRDefault="007228B9" w:rsidP="007228B9">
      <w:r>
        <w:t xml:space="preserve">The levels of reporting have not yet been defined for each data item yet. All data included in the report will be reported for England and Wales combined and, where appropriate, results will also be reported for England and Wales separately, </w:t>
      </w:r>
      <w:r w:rsidR="00691BB0">
        <w:t>and by OPEN UK regional network</w:t>
      </w:r>
      <w:r>
        <w:t>.</w:t>
      </w:r>
    </w:p>
    <w:p w14:paraId="168C3B27" w14:textId="77777777" w:rsidR="007228B9" w:rsidRDefault="007228B9" w:rsidP="007228B9">
      <w:r>
        <w:t>All data will be published in some format (e.g. bespoke reporting tools, summary data files published online) for England and Wales combined, England and Wales, OPEN UK network level, HB/T level, CCG and STP level.</w:t>
      </w:r>
    </w:p>
    <w:p w14:paraId="01F6806E" w14:textId="77777777" w:rsidR="00B928C4" w:rsidRPr="008052CF" w:rsidRDefault="00B928C4" w:rsidP="00B928C4">
      <w:pPr>
        <w:pStyle w:val="Heading4"/>
      </w:pPr>
      <w:r w:rsidRPr="008052CF">
        <w:t>Outlier analysis</w:t>
      </w:r>
    </w:p>
    <w:p w14:paraId="7A455B5D" w14:textId="08E090BB" w:rsidR="001A220F" w:rsidRDefault="00B928C4" w:rsidP="007A4B8D">
      <w:r w:rsidRPr="008052CF">
        <w:t xml:space="preserve">The </w:t>
      </w:r>
      <w:r w:rsidR="00062714">
        <w:t xml:space="preserve">three Epilepsy12 performance indicator </w:t>
      </w:r>
      <w:r w:rsidRPr="008052CF">
        <w:t xml:space="preserve">metrics </w:t>
      </w:r>
      <w:r w:rsidR="00062714">
        <w:t xml:space="preserve">that are currently proposed to be subject to outlier analysis </w:t>
      </w:r>
      <w:r w:rsidRPr="008052CF">
        <w:t xml:space="preserve">are </w:t>
      </w:r>
      <w:r w:rsidR="00CB6BD1">
        <w:t xml:space="preserve">as set out below and </w:t>
      </w:r>
      <w:r w:rsidR="00062714">
        <w:t xml:space="preserve">as agreed by the Epilepsy12 Methodology &amp; Dataset Group and Project Board in September </w:t>
      </w:r>
      <w:r w:rsidR="001A220F">
        <w:t xml:space="preserve">2017 </w:t>
      </w:r>
      <w:r w:rsidR="00062714">
        <w:t>as</w:t>
      </w:r>
      <w:r w:rsidRPr="008052CF">
        <w:t xml:space="preserve"> set ou</w:t>
      </w:r>
      <w:r w:rsidR="001A220F">
        <w:t xml:space="preserve">t on page 21 of </w:t>
      </w:r>
      <w:r w:rsidRPr="008052CF">
        <w:t xml:space="preserve">the </w:t>
      </w:r>
      <w:hyperlink r:id="rId8" w:history="1">
        <w:r w:rsidR="001A220F" w:rsidRPr="001A220F">
          <w:rPr>
            <w:rStyle w:val="Hyperlink"/>
          </w:rPr>
          <w:t xml:space="preserve">round 3 </w:t>
        </w:r>
        <w:r w:rsidRPr="001A220F">
          <w:rPr>
            <w:rStyle w:val="Hyperlink"/>
          </w:rPr>
          <w:t>methodology document</w:t>
        </w:r>
      </w:hyperlink>
      <w:r w:rsidR="001A220F">
        <w:t>;</w:t>
      </w:r>
    </w:p>
    <w:p w14:paraId="1511F869" w14:textId="77777777" w:rsidR="001A220F" w:rsidRDefault="001A220F" w:rsidP="001A220F">
      <w:r>
        <w:t xml:space="preserve">1. Children receiving input from a Paediatrician with expertise in epilepsies within 12 months of first paediatric assessment 2) </w:t>
      </w:r>
    </w:p>
    <w:p w14:paraId="6D739AE0" w14:textId="77777777" w:rsidR="001A220F" w:rsidRDefault="001A220F" w:rsidP="001A220F">
      <w:r>
        <w:t>2. Children receiving input from an Epilepsy Specialist Nurse within 12 months of first paediatric assessment</w:t>
      </w:r>
    </w:p>
    <w:p w14:paraId="163DF3E4" w14:textId="470F7DB0" w:rsidR="001A220F" w:rsidRDefault="001A220F" w:rsidP="007A4B8D">
      <w:r>
        <w:t>3. Children receiving Tertiary input within 12 months of first paediatric assessment</w:t>
      </w:r>
    </w:p>
    <w:p w14:paraId="55FA588A" w14:textId="2A1D03F1" w:rsidR="007A4B8D" w:rsidRDefault="00B928C4" w:rsidP="007A4B8D">
      <w:r w:rsidRPr="008052CF">
        <w:t xml:space="preserve">Once the </w:t>
      </w:r>
      <w:r w:rsidR="00FE1FF3">
        <w:t xml:space="preserve">initial </w:t>
      </w:r>
      <w:r w:rsidRPr="007A4B8D">
        <w:t xml:space="preserve">data </w:t>
      </w:r>
      <w:r w:rsidR="00FE1FF3">
        <w:t xml:space="preserve">download </w:t>
      </w:r>
      <w:r w:rsidRPr="007A4B8D">
        <w:t xml:space="preserve">has been analysed, a final decision will be made as to </w:t>
      </w:r>
      <w:proofErr w:type="gramStart"/>
      <w:r w:rsidRPr="007A4B8D">
        <w:t>whether or not</w:t>
      </w:r>
      <w:proofErr w:type="gramEnd"/>
      <w:r w:rsidRPr="007A4B8D">
        <w:t xml:space="preserve"> they will </w:t>
      </w:r>
      <w:r w:rsidR="00FE1FF3">
        <w:t xml:space="preserve">definitively </w:t>
      </w:r>
      <w:r w:rsidRPr="007A4B8D">
        <w:t>be used for outlier analysis</w:t>
      </w:r>
      <w:r w:rsidR="007A4B8D" w:rsidRPr="007A4B8D">
        <w:t xml:space="preserve">. </w:t>
      </w:r>
    </w:p>
    <w:p w14:paraId="128654F5" w14:textId="7AE29795" w:rsidR="00B928C4" w:rsidRPr="007A4B8D" w:rsidRDefault="00FE1FF3" w:rsidP="007A4B8D">
      <w:r>
        <w:rPr>
          <w:rFonts w:ascii="Calibri" w:hAnsi="Calibri" w:cs="Calibri"/>
        </w:rPr>
        <w:t>Again, o</w:t>
      </w:r>
      <w:r w:rsidR="00B928C4" w:rsidRPr="007A4B8D">
        <w:rPr>
          <w:rFonts w:ascii="Calibri" w:hAnsi="Calibri" w:cs="Calibri"/>
        </w:rPr>
        <w:t xml:space="preserve">nce </w:t>
      </w:r>
      <w:r>
        <w:rPr>
          <w:rFonts w:ascii="Calibri" w:hAnsi="Calibri" w:cs="Calibri"/>
        </w:rPr>
        <w:t xml:space="preserve">initial </w:t>
      </w:r>
      <w:r w:rsidR="00B928C4" w:rsidRPr="007A4B8D">
        <w:rPr>
          <w:rFonts w:ascii="Calibri" w:hAnsi="Calibri" w:cs="Calibri"/>
        </w:rPr>
        <w:t xml:space="preserve">data is available, further analysis will be undertaken to assess if there are any </w:t>
      </w:r>
      <w:r>
        <w:rPr>
          <w:rFonts w:ascii="Calibri" w:hAnsi="Calibri" w:cs="Calibri"/>
        </w:rPr>
        <w:t>additional</w:t>
      </w:r>
      <w:r w:rsidR="00B928C4" w:rsidRPr="007A4B8D">
        <w:rPr>
          <w:rFonts w:ascii="Calibri" w:hAnsi="Calibri" w:cs="Calibri"/>
        </w:rPr>
        <w:t xml:space="preserve"> metrics that are clinically and statistically appropriate </w:t>
      </w:r>
      <w:r w:rsidR="007A4B8D">
        <w:rPr>
          <w:rFonts w:ascii="Calibri" w:hAnsi="Calibri" w:cs="Calibri"/>
        </w:rPr>
        <w:t>that</w:t>
      </w:r>
      <w:r w:rsidR="00B928C4" w:rsidRPr="007A4B8D">
        <w:rPr>
          <w:rFonts w:ascii="Calibri" w:hAnsi="Calibri" w:cs="Calibri"/>
        </w:rPr>
        <w:t xml:space="preserve"> could be </w:t>
      </w:r>
      <w:r>
        <w:rPr>
          <w:rFonts w:ascii="Calibri" w:hAnsi="Calibri" w:cs="Calibri"/>
        </w:rPr>
        <w:t>included in outlier analysis</w:t>
      </w:r>
      <w:r w:rsidR="00CB6BD1">
        <w:rPr>
          <w:rFonts w:ascii="Calibri" w:hAnsi="Calibri" w:cs="Calibri"/>
        </w:rPr>
        <w:t xml:space="preserve"> with Care Planning having been considered so far in particular.</w:t>
      </w:r>
    </w:p>
    <w:p w14:paraId="3DB2BF04" w14:textId="61DE3925" w:rsidR="009631E6" w:rsidRDefault="009631E6" w:rsidP="007A4B8D">
      <w:pPr>
        <w:rPr>
          <w:rFonts w:ascii="Calibri" w:hAnsi="Calibri" w:cs="Calibri"/>
        </w:rPr>
      </w:pPr>
      <w:r>
        <w:rPr>
          <w:rFonts w:ascii="Calibri" w:hAnsi="Calibri" w:cs="Calibri"/>
        </w:rPr>
        <w:t>The report will not include a dedicated</w:t>
      </w:r>
      <w:r w:rsidR="00B928C4" w:rsidRPr="007A4B8D">
        <w:rPr>
          <w:rFonts w:ascii="Calibri" w:hAnsi="Calibri" w:cs="Calibri"/>
        </w:rPr>
        <w:t xml:space="preserve"> outlier analysis section </w:t>
      </w:r>
      <w:r>
        <w:rPr>
          <w:rFonts w:ascii="Calibri" w:hAnsi="Calibri" w:cs="Calibri"/>
        </w:rPr>
        <w:t xml:space="preserve">however some selected outlier analysis results may be included within key findings if anything of </w:t>
      </w:r>
      <w:proofErr w:type="gramStart"/>
      <w:r>
        <w:rPr>
          <w:rFonts w:ascii="Calibri" w:hAnsi="Calibri" w:cs="Calibri"/>
        </w:rPr>
        <w:t>particular note</w:t>
      </w:r>
      <w:proofErr w:type="gramEnd"/>
      <w:r>
        <w:rPr>
          <w:rFonts w:ascii="Calibri" w:hAnsi="Calibri" w:cs="Calibri"/>
        </w:rPr>
        <w:t xml:space="preserve"> is identified and these could be supported by related funnel plot images to show the distribution of outliers.  We would then have the full outlier analysis results available in the proposed “Epilepsy12 Online” pub</w:t>
      </w:r>
      <w:r w:rsidR="00CF60E7">
        <w:rPr>
          <w:rFonts w:ascii="Calibri" w:hAnsi="Calibri" w:cs="Calibri"/>
        </w:rPr>
        <w:t>lic</w:t>
      </w:r>
      <w:r>
        <w:rPr>
          <w:rFonts w:ascii="Calibri" w:hAnsi="Calibri" w:cs="Calibri"/>
        </w:rPr>
        <w:t xml:space="preserve"> facing reporting tool akin to </w:t>
      </w:r>
      <w:hyperlink r:id="rId9" w:history="1">
        <w:r w:rsidRPr="00BD1638">
          <w:rPr>
            <w:rStyle w:val="Hyperlink"/>
            <w:rFonts w:ascii="Calibri" w:hAnsi="Calibri" w:cs="Calibri"/>
          </w:rPr>
          <w:t>NNAP Online</w:t>
        </w:r>
      </w:hyperlink>
      <w:r>
        <w:rPr>
          <w:rFonts w:ascii="Calibri" w:hAnsi="Calibri" w:cs="Calibri"/>
        </w:rPr>
        <w:t>/</w:t>
      </w:r>
      <w:hyperlink r:id="rId10" w:history="1">
        <w:r w:rsidRPr="005A7719">
          <w:rPr>
            <w:rStyle w:val="Hyperlink"/>
            <w:rFonts w:ascii="Calibri" w:hAnsi="Calibri" w:cs="Calibri"/>
          </w:rPr>
          <w:t>NPDA Reports Online</w:t>
        </w:r>
      </w:hyperlink>
      <w:r>
        <w:rPr>
          <w:rFonts w:ascii="Calibri" w:hAnsi="Calibri" w:cs="Calibri"/>
        </w:rPr>
        <w:t>.</w:t>
      </w:r>
    </w:p>
    <w:p w14:paraId="4F53364F" w14:textId="77777777" w:rsidR="00B928C4" w:rsidRDefault="00B928C4" w:rsidP="00B928C4">
      <w:pPr>
        <w:spacing w:before="40" w:after="40" w:line="240" w:lineRule="auto"/>
        <w:rPr>
          <w:rFonts w:ascii="Calibri" w:hAnsi="Calibri" w:cs="Calibri"/>
          <w:sz w:val="20"/>
          <w:szCs w:val="20"/>
        </w:rPr>
      </w:pPr>
    </w:p>
    <w:p w14:paraId="46575595" w14:textId="77777777" w:rsidR="00B928C4" w:rsidRDefault="00B928C4" w:rsidP="00B928C4">
      <w:pPr>
        <w:pStyle w:val="Heading4"/>
      </w:pPr>
      <w:r>
        <w:lastRenderedPageBreak/>
        <w:t xml:space="preserve">Analysis of clinical audit results against </w:t>
      </w:r>
      <w:r w:rsidRPr="00904831">
        <w:t>organisational factors</w:t>
      </w:r>
    </w:p>
    <w:p w14:paraId="1F7B09A6" w14:textId="5ABECDD6" w:rsidR="00B928C4" w:rsidRDefault="00B928C4" w:rsidP="007A4B8D">
      <w:r>
        <w:t xml:space="preserve">If appropriate, clinical audit data and </w:t>
      </w:r>
      <w:r w:rsidR="005B3D32">
        <w:t>organisational audit</w:t>
      </w:r>
      <w:r>
        <w:t xml:space="preserve"> data will be linked to examine if there is an association between the organisation of epilepsy services and how children and young people with epilepsy are assessed, supported and managed </w:t>
      </w:r>
      <w:r w:rsidR="005B3D32">
        <w:t>during their</w:t>
      </w:r>
      <w:r>
        <w:t xml:space="preserve"> first year of care. For example, we might want to consider comparing:</w:t>
      </w:r>
    </w:p>
    <w:p w14:paraId="4E2DFAF2" w14:textId="39FC4612" w:rsidR="00B928C4" w:rsidRDefault="00B928C4" w:rsidP="007A4B8D">
      <w:pPr>
        <w:pStyle w:val="ListParagraph"/>
        <w:numPr>
          <w:ilvl w:val="0"/>
          <w:numId w:val="9"/>
        </w:numPr>
      </w:pPr>
      <w:r w:rsidRPr="008052CF">
        <w:t xml:space="preserve">PI results for: tertiary vs non-tertiary services; </w:t>
      </w:r>
      <w:r w:rsidR="005B3D32">
        <w:t xml:space="preserve">those with </w:t>
      </w:r>
      <w:r w:rsidRPr="008052CF">
        <w:t xml:space="preserve">ESN provision vs those without; having BPC clinics vs not having one; </w:t>
      </w:r>
      <w:r w:rsidR="005B3D32">
        <w:t>availability of</w:t>
      </w:r>
      <w:r w:rsidRPr="008052CF">
        <w:t xml:space="preserve"> paediatric neurologist </w:t>
      </w:r>
      <w:r w:rsidR="005B3D32">
        <w:t xml:space="preserve">input </w:t>
      </w:r>
      <w:r w:rsidRPr="008052CF">
        <w:t xml:space="preserve">vs not having </w:t>
      </w:r>
      <w:r w:rsidR="005B3D32">
        <w:t xml:space="preserve">the availability of this </w:t>
      </w:r>
      <w:r w:rsidRPr="008052CF">
        <w:t>input</w:t>
      </w:r>
    </w:p>
    <w:p w14:paraId="5501075B" w14:textId="77777777" w:rsidR="00B928C4" w:rsidRDefault="00B928C4" w:rsidP="007A4B8D">
      <w:pPr>
        <w:pStyle w:val="ListParagraph"/>
        <w:numPr>
          <w:ilvl w:val="0"/>
          <w:numId w:val="9"/>
        </w:numPr>
      </w:pPr>
      <w:r w:rsidRPr="008052CF">
        <w:t>Mental health service provision vs actual mental health input</w:t>
      </w:r>
    </w:p>
    <w:p w14:paraId="73E9A2E1" w14:textId="3A3E7E6B" w:rsidR="00F46B00" w:rsidRDefault="00B928C4" w:rsidP="00F46B00">
      <w:pPr>
        <w:pStyle w:val="ListParagraph"/>
        <w:numPr>
          <w:ilvl w:val="0"/>
          <w:numId w:val="9"/>
        </w:numPr>
      </w:pPr>
      <w:r w:rsidRPr="008052CF">
        <w:t>Neurodisability service provision vs actual input</w:t>
      </w:r>
    </w:p>
    <w:p w14:paraId="14FBABFC" w14:textId="016F824D" w:rsidR="00F46B00" w:rsidRPr="00D50316" w:rsidRDefault="00F46B00" w:rsidP="00D50316">
      <w:r w:rsidRPr="00D50316">
        <w:t xml:space="preserve">The project team will </w:t>
      </w:r>
      <w:r w:rsidR="00D50316">
        <w:t xml:space="preserve">also </w:t>
      </w:r>
      <w:r w:rsidRPr="00D50316">
        <w:t xml:space="preserve">explore whether the national level (England &amp; Wales combined and England and Wales separately) 12 clinical key performance indicator results can be mapped to the </w:t>
      </w:r>
      <w:r w:rsidR="00D50316">
        <w:t>organisational</w:t>
      </w:r>
      <w:r w:rsidRPr="00D50316">
        <w:t xml:space="preserve"> audit key findings measures.</w:t>
      </w:r>
    </w:p>
    <w:p w14:paraId="5A3002B8" w14:textId="77777777" w:rsidR="00882A98" w:rsidRPr="00B928C4" w:rsidRDefault="00882A98" w:rsidP="00882A98">
      <w:pPr>
        <w:pStyle w:val="Heading4"/>
      </w:pPr>
      <w:r w:rsidRPr="00B928C4">
        <w:t>NICE Quality Standards</w:t>
      </w:r>
    </w:p>
    <w:p w14:paraId="7EE539A3" w14:textId="77777777" w:rsidR="00882A98" w:rsidRPr="007A4B8D" w:rsidRDefault="00882A98" w:rsidP="00882A98">
      <w:r>
        <w:t xml:space="preserve">The data items that relate to </w:t>
      </w:r>
      <w:r w:rsidRPr="005762E7">
        <w:t xml:space="preserve">NICE Quality Standards </w:t>
      </w:r>
      <w:r>
        <w:t>are highlighted in the tables.</w:t>
      </w:r>
    </w:p>
    <w:p w14:paraId="3BEEC2F8" w14:textId="77777777" w:rsidR="00B928C4" w:rsidRPr="001D26D5" w:rsidRDefault="00B928C4" w:rsidP="007A4B8D"/>
    <w:p w14:paraId="72D7A141" w14:textId="77777777" w:rsidR="001D26D5" w:rsidRDefault="001D26D5" w:rsidP="004C271B">
      <w:pPr>
        <w:pStyle w:val="Heading3"/>
      </w:pPr>
    </w:p>
    <w:p w14:paraId="55523F03" w14:textId="77777777" w:rsidR="00691F8A" w:rsidRPr="00691F8A" w:rsidRDefault="00691F8A" w:rsidP="00691F8A">
      <w:pPr>
        <w:sectPr w:rsidR="00691F8A" w:rsidRPr="00691F8A" w:rsidSect="00E5556C">
          <w:headerReference w:type="even" r:id="rId11"/>
          <w:headerReference w:type="default" r:id="rId12"/>
          <w:footerReference w:type="even" r:id="rId13"/>
          <w:footerReference w:type="default" r:id="rId14"/>
          <w:headerReference w:type="first" r:id="rId15"/>
          <w:footerReference w:type="first" r:id="rId16"/>
          <w:type w:val="nextColumn"/>
          <w:pgSz w:w="11906" w:h="16838"/>
          <w:pgMar w:top="1134" w:right="1021" w:bottom="1134" w:left="1021" w:header="709" w:footer="709" w:gutter="0"/>
          <w:cols w:space="708"/>
          <w:docGrid w:linePitch="360"/>
        </w:sectPr>
      </w:pPr>
    </w:p>
    <w:p w14:paraId="0B9CEEBD" w14:textId="0951610E" w:rsidR="004C271B" w:rsidRDefault="00997D77" w:rsidP="004C271B">
      <w:pPr>
        <w:pStyle w:val="Heading3"/>
      </w:pPr>
      <w:r>
        <w:lastRenderedPageBreak/>
        <w:t>Organisational audit</w:t>
      </w:r>
      <w:r w:rsidR="001D26D5" w:rsidRPr="001D26D5">
        <w:t xml:space="preserve"> domain results</w:t>
      </w:r>
      <w:r w:rsidR="001D26D5">
        <w:t xml:space="preserve"> </w:t>
      </w:r>
    </w:p>
    <w:p w14:paraId="4F877751" w14:textId="66132D92" w:rsidR="00563048" w:rsidRDefault="00997D77" w:rsidP="004C271B">
      <w:r>
        <w:t>Organisational audit</w:t>
      </w:r>
      <w:r w:rsidR="001D26D5" w:rsidRPr="001D26D5">
        <w:t xml:space="preserve"> domain results</w:t>
      </w:r>
      <w:r w:rsidR="001D26D5">
        <w:t xml:space="preserve"> will be calculated using the results of the </w:t>
      </w:r>
      <w:r w:rsidR="00926E52">
        <w:t xml:space="preserve">2019 </w:t>
      </w:r>
      <w:r w:rsidR="001D26D5">
        <w:t>organisational audit (OA).</w:t>
      </w:r>
    </w:p>
    <w:p w14:paraId="485DD823" w14:textId="4259C7C3" w:rsidR="00BD43BE" w:rsidRDefault="00BD43BE" w:rsidP="004C271B">
      <w:r>
        <w:t xml:space="preserve">The </w:t>
      </w:r>
      <w:r w:rsidR="00997D77">
        <w:t xml:space="preserve">listed key </w:t>
      </w:r>
      <w:r>
        <w:t>findings are those that were included in the 2018 organisation report</w:t>
      </w:r>
      <w:r w:rsidR="00997D77">
        <w:t xml:space="preserve"> based on a description of paediatric epilepsy services within Health Boards and Trusts as at April</w:t>
      </w:r>
      <w:r>
        <w:t>. They are</w:t>
      </w:r>
      <w:r w:rsidR="00997D77">
        <w:t xml:space="preserve"> therefore</w:t>
      </w:r>
      <w:r>
        <w:t xml:space="preserve"> not set in stone and may change following analysis of the </w:t>
      </w:r>
      <w:r w:rsidR="00997D77">
        <w:t>2019 organisational audit data where Health Boards and Trusts will describe the organisation and structure of their paediatric epilepsy services as at November 2019</w:t>
      </w:r>
      <w:r>
        <w:t>.</w:t>
      </w:r>
      <w:r w:rsidR="00616D98">
        <w:t xml:space="preserve">  The Organisational audit dataset may be amended slightly with some additionally proposed measures subject to agreement and sign off by the Methodology &amp; Dataset Group and Project Board.</w:t>
      </w:r>
    </w:p>
    <w:tbl>
      <w:tblPr>
        <w:tblStyle w:val="Lisa"/>
        <w:tblW w:w="0" w:type="auto"/>
        <w:tblLook w:val="04A0" w:firstRow="1" w:lastRow="0" w:firstColumn="1" w:lastColumn="0" w:noHBand="0" w:noVBand="1"/>
      </w:tblPr>
      <w:tblGrid>
        <w:gridCol w:w="748"/>
        <w:gridCol w:w="7803"/>
        <w:gridCol w:w="2218"/>
        <w:gridCol w:w="4017"/>
      </w:tblGrid>
      <w:tr w:rsidR="00461F6F" w:rsidRPr="00C37D0C" w14:paraId="0F438A82" w14:textId="77777777" w:rsidTr="00C531E5">
        <w:trPr>
          <w:cnfStyle w:val="100000000000" w:firstRow="1" w:lastRow="0" w:firstColumn="0" w:lastColumn="0" w:oddVBand="0" w:evenVBand="0" w:oddHBand="0" w:evenHBand="0" w:firstRowFirstColumn="0" w:firstRowLastColumn="0" w:lastRowFirstColumn="0" w:lastRowLastColumn="0"/>
          <w:trHeight w:val="340"/>
          <w:tblHeader/>
        </w:trPr>
        <w:tc>
          <w:tcPr>
            <w:cnfStyle w:val="001000000000" w:firstRow="0" w:lastRow="0" w:firstColumn="1" w:lastColumn="0" w:oddVBand="0" w:evenVBand="0" w:oddHBand="0" w:evenHBand="0" w:firstRowFirstColumn="0" w:firstRowLastColumn="0" w:lastRowFirstColumn="0" w:lastRowLastColumn="0"/>
            <w:tcW w:w="0" w:type="auto"/>
            <w:vAlign w:val="bottom"/>
          </w:tcPr>
          <w:p w14:paraId="73C49285" w14:textId="2F0A445A" w:rsidR="00461F6F" w:rsidRPr="00C37D0C" w:rsidRDefault="00461F6F" w:rsidP="00C37D0C">
            <w:pPr>
              <w:pStyle w:val="NoSpacing"/>
              <w:spacing w:line="276" w:lineRule="auto"/>
              <w:jc w:val="left"/>
              <w:rPr>
                <w:b/>
                <w:sz w:val="21"/>
                <w:szCs w:val="21"/>
              </w:rPr>
            </w:pPr>
          </w:p>
        </w:tc>
        <w:tc>
          <w:tcPr>
            <w:tcW w:w="0" w:type="auto"/>
            <w:vAlign w:val="bottom"/>
          </w:tcPr>
          <w:p w14:paraId="1AF942AF" w14:textId="24612BED" w:rsidR="00461F6F" w:rsidRPr="00C37D0C" w:rsidRDefault="00461F6F" w:rsidP="00C37D0C">
            <w:pPr>
              <w:pStyle w:val="NoSpacing"/>
              <w:spacing w:line="276" w:lineRule="auto"/>
              <w:jc w:val="left"/>
              <w:cnfStyle w:val="100000000000" w:firstRow="1" w:lastRow="0" w:firstColumn="0" w:lastColumn="0" w:oddVBand="0" w:evenVBand="0" w:oddHBand="0" w:evenHBand="0" w:firstRowFirstColumn="0" w:firstRowLastColumn="0" w:lastRowFirstColumn="0" w:lastRowLastColumn="0"/>
              <w:rPr>
                <w:b/>
                <w:sz w:val="21"/>
                <w:szCs w:val="21"/>
              </w:rPr>
            </w:pPr>
            <w:r w:rsidRPr="00C37D0C">
              <w:rPr>
                <w:b/>
                <w:sz w:val="21"/>
                <w:szCs w:val="21"/>
              </w:rPr>
              <w:t>Description</w:t>
            </w:r>
          </w:p>
        </w:tc>
        <w:tc>
          <w:tcPr>
            <w:tcW w:w="0" w:type="auto"/>
            <w:vAlign w:val="bottom"/>
          </w:tcPr>
          <w:p w14:paraId="677FE866" w14:textId="28486F46" w:rsidR="00461F6F" w:rsidRPr="00C37D0C" w:rsidRDefault="0079620A" w:rsidP="00C37D0C">
            <w:pPr>
              <w:pStyle w:val="NoSpacing"/>
              <w:spacing w:line="276" w:lineRule="auto"/>
              <w:cnfStyle w:val="100000000000" w:firstRow="1" w:lastRow="0" w:firstColumn="0" w:lastColumn="0" w:oddVBand="0" w:evenVBand="0" w:oddHBand="0" w:evenHBand="0" w:firstRowFirstColumn="0" w:firstRowLastColumn="0" w:lastRowFirstColumn="0" w:lastRowLastColumn="0"/>
              <w:rPr>
                <w:b/>
                <w:sz w:val="21"/>
                <w:szCs w:val="21"/>
              </w:rPr>
            </w:pPr>
            <w:r>
              <w:rPr>
                <w:b/>
                <w:sz w:val="21"/>
                <w:szCs w:val="21"/>
              </w:rPr>
              <w:t>Summary of how data will be reported or analysed</w:t>
            </w:r>
          </w:p>
        </w:tc>
        <w:tc>
          <w:tcPr>
            <w:tcW w:w="0" w:type="auto"/>
            <w:vAlign w:val="bottom"/>
          </w:tcPr>
          <w:p w14:paraId="7B91C144" w14:textId="77777777" w:rsidR="00461F6F" w:rsidRPr="00C37D0C" w:rsidRDefault="00461F6F" w:rsidP="00C37D0C">
            <w:pPr>
              <w:spacing w:line="276" w:lineRule="auto"/>
              <w:cnfStyle w:val="100000000000" w:firstRow="1" w:lastRow="0" w:firstColumn="0" w:lastColumn="0" w:oddVBand="0" w:evenVBand="0" w:oddHBand="0" w:evenHBand="0" w:firstRowFirstColumn="0" w:firstRowLastColumn="0" w:lastRowFirstColumn="0" w:lastRowLastColumn="0"/>
              <w:rPr>
                <w:b/>
                <w:sz w:val="21"/>
                <w:szCs w:val="21"/>
              </w:rPr>
            </w:pPr>
            <w:r w:rsidRPr="00C37D0C">
              <w:rPr>
                <w:b/>
                <w:sz w:val="21"/>
                <w:szCs w:val="21"/>
              </w:rPr>
              <w:t xml:space="preserve">Notes </w:t>
            </w:r>
          </w:p>
          <w:p w14:paraId="6B7C011C" w14:textId="21528EF7" w:rsidR="00461F6F" w:rsidRPr="00C37D0C" w:rsidRDefault="00461F6F" w:rsidP="00C37D0C">
            <w:pPr>
              <w:spacing w:line="276" w:lineRule="auto"/>
              <w:cnfStyle w:val="100000000000" w:firstRow="1" w:lastRow="0" w:firstColumn="0" w:lastColumn="0" w:oddVBand="0" w:evenVBand="0" w:oddHBand="0" w:evenHBand="0" w:firstRowFirstColumn="0" w:firstRowLastColumn="0" w:lastRowFirstColumn="0" w:lastRowLastColumn="0"/>
              <w:rPr>
                <w:b/>
                <w:sz w:val="21"/>
                <w:szCs w:val="21"/>
              </w:rPr>
            </w:pPr>
            <w:r w:rsidRPr="00C37D0C">
              <w:rPr>
                <w:b/>
                <w:sz w:val="21"/>
                <w:szCs w:val="21"/>
              </w:rPr>
              <w:t>(i.e. comparable data, NICE QS, outlier metric?)</w:t>
            </w:r>
          </w:p>
        </w:tc>
      </w:tr>
      <w:tr w:rsidR="00461F6F" w:rsidRPr="00C37D0C" w14:paraId="1ABCE2B4" w14:textId="77777777" w:rsidTr="00C531E5">
        <w:trPr>
          <w:trHeight w:val="340"/>
        </w:trPr>
        <w:tc>
          <w:tcPr>
            <w:cnfStyle w:val="001000000000" w:firstRow="0" w:lastRow="0" w:firstColumn="1" w:lastColumn="0" w:oddVBand="0" w:evenVBand="0" w:oddHBand="0" w:evenHBand="0" w:firstRowFirstColumn="0" w:firstRowLastColumn="0" w:lastRowFirstColumn="0" w:lastRowLastColumn="0"/>
            <w:tcW w:w="0" w:type="auto"/>
            <w:shd w:val="clear" w:color="auto" w:fill="7030A0"/>
            <w:vAlign w:val="bottom"/>
          </w:tcPr>
          <w:p w14:paraId="4A2D5347" w14:textId="7C3B2720" w:rsidR="00461F6F" w:rsidRPr="00C37D0C" w:rsidRDefault="00C531E5" w:rsidP="00C37D0C">
            <w:pPr>
              <w:pStyle w:val="NoSpacing"/>
              <w:spacing w:line="276" w:lineRule="auto"/>
              <w:rPr>
                <w:b/>
                <w:color w:val="FFFFFF" w:themeColor="background1"/>
                <w:sz w:val="21"/>
                <w:szCs w:val="21"/>
              </w:rPr>
            </w:pPr>
            <w:r w:rsidRPr="00C37D0C">
              <w:rPr>
                <w:b/>
                <w:color w:val="FFFFFF" w:themeColor="background1"/>
                <w:sz w:val="21"/>
                <w:szCs w:val="21"/>
              </w:rPr>
              <w:t>1</w:t>
            </w:r>
          </w:p>
        </w:tc>
        <w:tc>
          <w:tcPr>
            <w:tcW w:w="0" w:type="auto"/>
            <w:shd w:val="clear" w:color="auto" w:fill="7030A0"/>
            <w:vAlign w:val="bottom"/>
          </w:tcPr>
          <w:p w14:paraId="2D25501B" w14:textId="480206A0" w:rsidR="00461F6F" w:rsidRPr="00C37D0C" w:rsidRDefault="00997D77"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b/>
                <w:color w:val="FFFFFF" w:themeColor="background1"/>
                <w:sz w:val="21"/>
                <w:szCs w:val="21"/>
              </w:rPr>
            </w:pPr>
            <w:r>
              <w:rPr>
                <w:b/>
                <w:color w:val="FFFFFF" w:themeColor="background1"/>
                <w:sz w:val="21"/>
                <w:szCs w:val="21"/>
              </w:rPr>
              <w:t xml:space="preserve">2018 </w:t>
            </w:r>
            <w:r w:rsidR="00461F6F" w:rsidRPr="00C37D0C">
              <w:rPr>
                <w:b/>
                <w:color w:val="FFFFFF" w:themeColor="background1"/>
                <w:sz w:val="21"/>
                <w:szCs w:val="21"/>
              </w:rPr>
              <w:t>Key findings</w:t>
            </w:r>
          </w:p>
        </w:tc>
        <w:tc>
          <w:tcPr>
            <w:tcW w:w="0" w:type="auto"/>
            <w:shd w:val="clear" w:color="auto" w:fill="7030A0"/>
          </w:tcPr>
          <w:p w14:paraId="0B7EDC1A" w14:textId="77777777" w:rsidR="00461F6F" w:rsidRPr="00C37D0C" w:rsidRDefault="00461F6F"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sz w:val="21"/>
                <w:szCs w:val="21"/>
              </w:rPr>
            </w:pPr>
          </w:p>
        </w:tc>
        <w:tc>
          <w:tcPr>
            <w:tcW w:w="0" w:type="auto"/>
            <w:shd w:val="clear" w:color="auto" w:fill="7030A0"/>
          </w:tcPr>
          <w:p w14:paraId="38EDED7F" w14:textId="77777777" w:rsidR="00461F6F" w:rsidRPr="00C37D0C" w:rsidRDefault="00461F6F"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sz w:val="21"/>
                <w:szCs w:val="21"/>
              </w:rPr>
            </w:pPr>
          </w:p>
        </w:tc>
      </w:tr>
      <w:tr w:rsidR="007A4B8D" w:rsidRPr="00C37D0C" w14:paraId="551F38C3" w14:textId="77777777" w:rsidTr="00C531E5">
        <w:trPr>
          <w:trHeight w:val="340"/>
        </w:trPr>
        <w:tc>
          <w:tcPr>
            <w:cnfStyle w:val="001000000000" w:firstRow="0" w:lastRow="0" w:firstColumn="1" w:lastColumn="0" w:oddVBand="0" w:evenVBand="0" w:oddHBand="0" w:evenHBand="0" w:firstRowFirstColumn="0" w:firstRowLastColumn="0" w:lastRowFirstColumn="0" w:lastRowLastColumn="0"/>
            <w:tcW w:w="0" w:type="auto"/>
            <w:vAlign w:val="bottom"/>
          </w:tcPr>
          <w:p w14:paraId="0E1BE36B" w14:textId="7C0070A7" w:rsidR="007A4B8D" w:rsidRPr="00C37D0C" w:rsidRDefault="007A4B8D" w:rsidP="00C37D0C">
            <w:pPr>
              <w:spacing w:line="276" w:lineRule="auto"/>
              <w:rPr>
                <w:b/>
                <w:color w:val="000000" w:themeColor="text1"/>
                <w:sz w:val="21"/>
                <w:szCs w:val="21"/>
              </w:rPr>
            </w:pPr>
            <w:r w:rsidRPr="00C37D0C">
              <w:rPr>
                <w:b/>
                <w:color w:val="000000" w:themeColor="text1"/>
                <w:sz w:val="21"/>
                <w:szCs w:val="21"/>
              </w:rPr>
              <w:t>1.1</w:t>
            </w:r>
          </w:p>
        </w:tc>
        <w:tc>
          <w:tcPr>
            <w:tcW w:w="0" w:type="auto"/>
            <w:shd w:val="clear" w:color="auto" w:fill="auto"/>
            <w:vAlign w:val="bottom"/>
          </w:tcPr>
          <w:p w14:paraId="5B51C464" w14:textId="47E0975F"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b/>
                <w:color w:val="000000" w:themeColor="text1"/>
                <w:sz w:val="21"/>
                <w:szCs w:val="21"/>
              </w:rPr>
            </w:pPr>
            <w:r w:rsidRPr="00C37D0C">
              <w:rPr>
                <w:b/>
                <w:color w:val="000000" w:themeColor="text1"/>
                <w:sz w:val="21"/>
                <w:szCs w:val="21"/>
              </w:rPr>
              <w:t>Workforce</w:t>
            </w:r>
          </w:p>
        </w:tc>
        <w:tc>
          <w:tcPr>
            <w:tcW w:w="0" w:type="auto"/>
            <w:shd w:val="clear" w:color="auto" w:fill="auto"/>
          </w:tcPr>
          <w:p w14:paraId="6AE82896" w14:textId="77777777" w:rsidR="007A4B8D" w:rsidRPr="00C37D0C" w:rsidRDefault="007A4B8D"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p>
        </w:tc>
        <w:tc>
          <w:tcPr>
            <w:tcW w:w="0" w:type="auto"/>
            <w:vMerge w:val="restart"/>
            <w:shd w:val="clear" w:color="auto" w:fill="auto"/>
          </w:tcPr>
          <w:p w14:paraId="6647373E" w14:textId="7328FD01"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C37D0C">
              <w:rPr>
                <w:color w:val="000000" w:themeColor="text1"/>
                <w:sz w:val="21"/>
                <w:szCs w:val="21"/>
              </w:rPr>
              <w:t>Comparable data: organisational audit 201</w:t>
            </w:r>
            <w:r w:rsidR="00D33C70">
              <w:rPr>
                <w:color w:val="000000" w:themeColor="text1"/>
                <w:sz w:val="21"/>
                <w:szCs w:val="21"/>
              </w:rPr>
              <w:t>8</w:t>
            </w:r>
            <w:r w:rsidRPr="00C37D0C">
              <w:rPr>
                <w:color w:val="000000" w:themeColor="text1"/>
                <w:sz w:val="21"/>
                <w:szCs w:val="21"/>
              </w:rPr>
              <w:t xml:space="preserve"> (all items apart from any newly added data items</w:t>
            </w:r>
            <w:r w:rsidR="00D33C70">
              <w:rPr>
                <w:color w:val="000000" w:themeColor="text1"/>
                <w:sz w:val="21"/>
                <w:szCs w:val="21"/>
              </w:rPr>
              <w:t xml:space="preserve"> for the 2019 audit</w:t>
            </w:r>
            <w:r w:rsidRPr="00C37D0C">
              <w:rPr>
                <w:color w:val="000000" w:themeColor="text1"/>
                <w:sz w:val="21"/>
                <w:szCs w:val="21"/>
              </w:rPr>
              <w:t>)</w:t>
            </w:r>
          </w:p>
        </w:tc>
      </w:tr>
      <w:tr w:rsidR="007A4B8D" w:rsidRPr="00C37D0C" w14:paraId="29241CB1"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3FF18EE0" w14:textId="5877E263" w:rsidR="007A4B8D" w:rsidRPr="00C37D0C" w:rsidRDefault="007A4B8D" w:rsidP="00C37D0C">
            <w:pPr>
              <w:spacing w:line="276" w:lineRule="auto"/>
              <w:rPr>
                <w:sz w:val="21"/>
                <w:szCs w:val="21"/>
              </w:rPr>
            </w:pPr>
            <w:r w:rsidRPr="00C37D0C">
              <w:rPr>
                <w:sz w:val="21"/>
                <w:szCs w:val="21"/>
              </w:rPr>
              <w:t>1.1.1</w:t>
            </w:r>
          </w:p>
        </w:tc>
        <w:tc>
          <w:tcPr>
            <w:tcW w:w="0" w:type="auto"/>
          </w:tcPr>
          <w:p w14:paraId="29D1789E" w14:textId="5EF0336C"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HB/Ts with at least some level of input from a general paediatric consultant with 'expertise in epilepsy'</w:t>
            </w:r>
          </w:p>
        </w:tc>
        <w:tc>
          <w:tcPr>
            <w:tcW w:w="0" w:type="auto"/>
          </w:tcPr>
          <w:p w14:paraId="63FEB527"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(n) of HB/Ts</w:t>
            </w:r>
          </w:p>
        </w:tc>
        <w:tc>
          <w:tcPr>
            <w:tcW w:w="0" w:type="auto"/>
            <w:vMerge/>
          </w:tcPr>
          <w:p w14:paraId="53D4E363" w14:textId="70B441C1"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0069E15A"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5AA3148A" w14:textId="0B96C92E" w:rsidR="007A4B8D" w:rsidRPr="00C37D0C" w:rsidRDefault="007A4B8D" w:rsidP="00C37D0C">
            <w:pPr>
              <w:spacing w:line="276" w:lineRule="auto"/>
              <w:rPr>
                <w:sz w:val="21"/>
                <w:szCs w:val="21"/>
              </w:rPr>
            </w:pPr>
            <w:r w:rsidRPr="00C37D0C">
              <w:rPr>
                <w:sz w:val="21"/>
                <w:szCs w:val="21"/>
              </w:rPr>
              <w:t>1.1.2</w:t>
            </w:r>
          </w:p>
        </w:tc>
        <w:tc>
          <w:tcPr>
            <w:tcW w:w="0" w:type="auto"/>
          </w:tcPr>
          <w:p w14:paraId="696D6FF7" w14:textId="3102FCA5"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HB/Ts with a defined epilepsy clinical lead</w:t>
            </w:r>
          </w:p>
        </w:tc>
        <w:tc>
          <w:tcPr>
            <w:tcW w:w="0" w:type="auto"/>
          </w:tcPr>
          <w:p w14:paraId="266D4361"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(n) of HB/Ts</w:t>
            </w:r>
          </w:p>
        </w:tc>
        <w:tc>
          <w:tcPr>
            <w:tcW w:w="0" w:type="auto"/>
            <w:vMerge/>
          </w:tcPr>
          <w:p w14:paraId="54634C10"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509EA466"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6F551D4E" w14:textId="32B0A49B" w:rsidR="007A4B8D" w:rsidRPr="00C37D0C" w:rsidRDefault="007A4B8D" w:rsidP="00C37D0C">
            <w:pPr>
              <w:spacing w:line="276" w:lineRule="auto"/>
              <w:rPr>
                <w:sz w:val="21"/>
                <w:szCs w:val="21"/>
              </w:rPr>
            </w:pPr>
            <w:r w:rsidRPr="00C37D0C">
              <w:rPr>
                <w:sz w:val="21"/>
                <w:szCs w:val="21"/>
              </w:rPr>
              <w:t>1.1.3</w:t>
            </w:r>
          </w:p>
        </w:tc>
        <w:tc>
          <w:tcPr>
            <w:tcW w:w="0" w:type="auto"/>
          </w:tcPr>
          <w:p w14:paraId="78F6DD82" w14:textId="3D57E0BA"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HB/Ts with at least some level of input from an epilepsy specialist nurse</w:t>
            </w:r>
          </w:p>
        </w:tc>
        <w:tc>
          <w:tcPr>
            <w:tcW w:w="0" w:type="auto"/>
          </w:tcPr>
          <w:p w14:paraId="319CBDB0"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(n) of HB/Ts</w:t>
            </w:r>
          </w:p>
        </w:tc>
        <w:tc>
          <w:tcPr>
            <w:tcW w:w="0" w:type="auto"/>
            <w:vMerge/>
          </w:tcPr>
          <w:p w14:paraId="786B8A1E"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6CF35D1B"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7C0C87C7" w14:textId="3DA79F4E" w:rsidR="007A4B8D" w:rsidRPr="00C37D0C" w:rsidRDefault="007A4B8D" w:rsidP="00C37D0C">
            <w:pPr>
              <w:spacing w:line="276" w:lineRule="auto"/>
              <w:rPr>
                <w:sz w:val="21"/>
                <w:szCs w:val="21"/>
              </w:rPr>
            </w:pPr>
            <w:r w:rsidRPr="00C37D0C">
              <w:rPr>
                <w:sz w:val="21"/>
                <w:szCs w:val="21"/>
              </w:rPr>
              <w:t>1.1.4</w:t>
            </w:r>
          </w:p>
        </w:tc>
        <w:tc>
          <w:tcPr>
            <w:tcW w:w="0" w:type="auto"/>
          </w:tcPr>
          <w:p w14:paraId="7115AE80" w14:textId="2F521C18"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b/>
                <w:sz w:val="21"/>
                <w:szCs w:val="21"/>
              </w:rPr>
            </w:pPr>
            <w:r w:rsidRPr="00C37D0C">
              <w:rPr>
                <w:sz w:val="21"/>
                <w:szCs w:val="21"/>
              </w:rPr>
              <w:t>HB/Ts that were able to support epilepsy specialist nurse rescue medication training for parents</w:t>
            </w:r>
          </w:p>
        </w:tc>
        <w:tc>
          <w:tcPr>
            <w:tcW w:w="0" w:type="auto"/>
          </w:tcPr>
          <w:p w14:paraId="67D44F58"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(n) of HB/Ts</w:t>
            </w:r>
          </w:p>
        </w:tc>
        <w:tc>
          <w:tcPr>
            <w:tcW w:w="0" w:type="auto"/>
            <w:vMerge/>
          </w:tcPr>
          <w:p w14:paraId="0BDE5F1C"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34DD7F18" w14:textId="77777777" w:rsidTr="00C531E5">
        <w:trPr>
          <w:trHeight w:val="340"/>
        </w:trPr>
        <w:tc>
          <w:tcPr>
            <w:cnfStyle w:val="001000000000" w:firstRow="0" w:lastRow="0" w:firstColumn="1" w:lastColumn="0" w:oddVBand="0" w:evenVBand="0" w:oddHBand="0" w:evenHBand="0" w:firstRowFirstColumn="0" w:firstRowLastColumn="0" w:lastRowFirstColumn="0" w:lastRowLastColumn="0"/>
            <w:tcW w:w="0" w:type="auto"/>
            <w:vAlign w:val="bottom"/>
          </w:tcPr>
          <w:p w14:paraId="30DFDF8A" w14:textId="355AFD99" w:rsidR="007A4B8D" w:rsidRPr="00C37D0C" w:rsidRDefault="007A4B8D" w:rsidP="00C37D0C">
            <w:pPr>
              <w:spacing w:line="276" w:lineRule="auto"/>
              <w:rPr>
                <w:b/>
                <w:sz w:val="21"/>
                <w:szCs w:val="21"/>
              </w:rPr>
            </w:pPr>
            <w:r w:rsidRPr="00C37D0C">
              <w:rPr>
                <w:b/>
                <w:sz w:val="21"/>
                <w:szCs w:val="21"/>
              </w:rPr>
              <w:t>1.2</w:t>
            </w:r>
          </w:p>
        </w:tc>
        <w:tc>
          <w:tcPr>
            <w:tcW w:w="0" w:type="auto"/>
            <w:vAlign w:val="bottom"/>
          </w:tcPr>
          <w:p w14:paraId="4F47CDE4" w14:textId="07C1CCF1"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b/>
                <w:sz w:val="21"/>
                <w:szCs w:val="21"/>
              </w:rPr>
            </w:pPr>
            <w:r w:rsidRPr="00C37D0C">
              <w:rPr>
                <w:b/>
                <w:sz w:val="21"/>
                <w:szCs w:val="21"/>
              </w:rPr>
              <w:t>Epilepsy clinic configuration</w:t>
            </w:r>
          </w:p>
        </w:tc>
        <w:tc>
          <w:tcPr>
            <w:tcW w:w="0" w:type="auto"/>
          </w:tcPr>
          <w:p w14:paraId="10B2920D"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c>
          <w:tcPr>
            <w:tcW w:w="0" w:type="auto"/>
            <w:vMerge/>
          </w:tcPr>
          <w:p w14:paraId="7D25F964"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23057A7C"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795A5E0C" w14:textId="19A3BF22" w:rsidR="007A4B8D" w:rsidRPr="00C37D0C" w:rsidRDefault="007A4B8D" w:rsidP="00C37D0C">
            <w:pPr>
              <w:spacing w:line="276" w:lineRule="auto"/>
              <w:rPr>
                <w:sz w:val="21"/>
                <w:szCs w:val="21"/>
              </w:rPr>
            </w:pPr>
            <w:r w:rsidRPr="00C37D0C">
              <w:rPr>
                <w:sz w:val="21"/>
                <w:szCs w:val="21"/>
              </w:rPr>
              <w:t>1.2.1</w:t>
            </w:r>
          </w:p>
        </w:tc>
        <w:tc>
          <w:tcPr>
            <w:tcW w:w="0" w:type="auto"/>
          </w:tcPr>
          <w:p w14:paraId="306188AC" w14:textId="178F8E7F"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HB/Ts that had defined consultant or associate specialist led epilepsy clinic seeing patients at secondary level</w:t>
            </w:r>
          </w:p>
        </w:tc>
        <w:tc>
          <w:tcPr>
            <w:tcW w:w="0" w:type="auto"/>
          </w:tcPr>
          <w:p w14:paraId="28C4F6DE"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p w14:paraId="273F67F5"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(n) of HB/Ts</w:t>
            </w:r>
          </w:p>
        </w:tc>
        <w:tc>
          <w:tcPr>
            <w:tcW w:w="0" w:type="auto"/>
            <w:vMerge/>
          </w:tcPr>
          <w:p w14:paraId="507B3DFA"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34E67B73"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42CB33FE" w14:textId="45324048" w:rsidR="007A4B8D" w:rsidRPr="00C37D0C" w:rsidRDefault="007A4B8D" w:rsidP="00C37D0C">
            <w:pPr>
              <w:spacing w:line="276" w:lineRule="auto"/>
              <w:rPr>
                <w:sz w:val="21"/>
                <w:szCs w:val="21"/>
              </w:rPr>
            </w:pPr>
            <w:r w:rsidRPr="00C37D0C">
              <w:rPr>
                <w:sz w:val="21"/>
                <w:szCs w:val="21"/>
              </w:rPr>
              <w:t>1.2.2</w:t>
            </w:r>
          </w:p>
        </w:tc>
        <w:tc>
          <w:tcPr>
            <w:tcW w:w="0" w:type="auto"/>
          </w:tcPr>
          <w:p w14:paraId="2438B8A5" w14:textId="1AD6F03E"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HB/Ts that had a TFC 223 Epilepsy Best Practice Criteria (BPC) clinics</w:t>
            </w:r>
          </w:p>
          <w:p w14:paraId="2F10645D"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b/>
                <w:sz w:val="21"/>
                <w:szCs w:val="21"/>
              </w:rPr>
            </w:pPr>
            <w:r w:rsidRPr="00C37D0C">
              <w:rPr>
                <w:sz w:val="21"/>
                <w:szCs w:val="21"/>
              </w:rPr>
              <w:t>- Yes, no, in development</w:t>
            </w:r>
          </w:p>
        </w:tc>
        <w:tc>
          <w:tcPr>
            <w:tcW w:w="0" w:type="auto"/>
          </w:tcPr>
          <w:p w14:paraId="22E71622"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(n) of Trusts</w:t>
            </w:r>
          </w:p>
        </w:tc>
        <w:tc>
          <w:tcPr>
            <w:tcW w:w="0" w:type="auto"/>
            <w:vMerge/>
          </w:tcPr>
          <w:p w14:paraId="05089270"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0AB9A245" w14:textId="77777777" w:rsidTr="00C531E5">
        <w:trPr>
          <w:trHeight w:val="340"/>
        </w:trPr>
        <w:tc>
          <w:tcPr>
            <w:cnfStyle w:val="001000000000" w:firstRow="0" w:lastRow="0" w:firstColumn="1" w:lastColumn="0" w:oddVBand="0" w:evenVBand="0" w:oddHBand="0" w:evenHBand="0" w:firstRowFirstColumn="0" w:firstRowLastColumn="0" w:lastRowFirstColumn="0" w:lastRowLastColumn="0"/>
            <w:tcW w:w="0" w:type="auto"/>
            <w:vAlign w:val="bottom"/>
          </w:tcPr>
          <w:p w14:paraId="1052C221" w14:textId="6D2BAB51" w:rsidR="007A4B8D" w:rsidRPr="00C37D0C" w:rsidRDefault="007A4B8D" w:rsidP="00C37D0C">
            <w:pPr>
              <w:spacing w:line="276" w:lineRule="auto"/>
              <w:rPr>
                <w:b/>
                <w:sz w:val="21"/>
                <w:szCs w:val="21"/>
              </w:rPr>
            </w:pPr>
            <w:r w:rsidRPr="00C37D0C">
              <w:rPr>
                <w:b/>
                <w:sz w:val="21"/>
                <w:szCs w:val="21"/>
              </w:rPr>
              <w:t>1.3</w:t>
            </w:r>
          </w:p>
        </w:tc>
        <w:tc>
          <w:tcPr>
            <w:tcW w:w="0" w:type="auto"/>
            <w:vAlign w:val="bottom"/>
          </w:tcPr>
          <w:p w14:paraId="091ABD6D" w14:textId="08967D54"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b/>
                <w:sz w:val="21"/>
                <w:szCs w:val="21"/>
              </w:rPr>
            </w:pPr>
            <w:r w:rsidRPr="00C37D0C">
              <w:rPr>
                <w:b/>
                <w:sz w:val="21"/>
                <w:szCs w:val="21"/>
              </w:rPr>
              <w:t>Tertiary provision</w:t>
            </w:r>
          </w:p>
        </w:tc>
        <w:tc>
          <w:tcPr>
            <w:tcW w:w="0" w:type="auto"/>
          </w:tcPr>
          <w:p w14:paraId="61E1BF7C"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c>
          <w:tcPr>
            <w:tcW w:w="0" w:type="auto"/>
            <w:vMerge/>
          </w:tcPr>
          <w:p w14:paraId="26EA6F39"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7DCE890C"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39FA2A38" w14:textId="3F583345" w:rsidR="007A4B8D" w:rsidRPr="00C37D0C" w:rsidRDefault="007A4B8D" w:rsidP="00C37D0C">
            <w:pPr>
              <w:spacing w:line="276" w:lineRule="auto"/>
              <w:rPr>
                <w:sz w:val="21"/>
                <w:szCs w:val="21"/>
              </w:rPr>
            </w:pPr>
            <w:r w:rsidRPr="00C37D0C">
              <w:rPr>
                <w:sz w:val="21"/>
                <w:szCs w:val="21"/>
              </w:rPr>
              <w:t>1.3.1</w:t>
            </w:r>
          </w:p>
        </w:tc>
        <w:tc>
          <w:tcPr>
            <w:tcW w:w="0" w:type="auto"/>
          </w:tcPr>
          <w:p w14:paraId="0E92EC43" w14:textId="51EE31D2"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HB/Ts with agreed referral pathways to tertiary paediatric neurology services</w:t>
            </w:r>
          </w:p>
        </w:tc>
        <w:tc>
          <w:tcPr>
            <w:tcW w:w="0" w:type="auto"/>
          </w:tcPr>
          <w:p w14:paraId="52EE37BF"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(n) of HB/Ts</w:t>
            </w:r>
          </w:p>
        </w:tc>
        <w:tc>
          <w:tcPr>
            <w:tcW w:w="0" w:type="auto"/>
            <w:vMerge/>
          </w:tcPr>
          <w:p w14:paraId="29CB7830"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094A3260"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2386929B" w14:textId="1531EA4B" w:rsidR="007A4B8D" w:rsidRPr="00C37D0C" w:rsidRDefault="007A4B8D" w:rsidP="00C37D0C">
            <w:pPr>
              <w:spacing w:line="276" w:lineRule="auto"/>
              <w:rPr>
                <w:sz w:val="21"/>
                <w:szCs w:val="21"/>
              </w:rPr>
            </w:pPr>
            <w:r w:rsidRPr="00C37D0C">
              <w:rPr>
                <w:sz w:val="21"/>
                <w:szCs w:val="21"/>
              </w:rPr>
              <w:t>1.3.2</w:t>
            </w:r>
          </w:p>
        </w:tc>
        <w:tc>
          <w:tcPr>
            <w:tcW w:w="0" w:type="auto"/>
          </w:tcPr>
          <w:p w14:paraId="776C99BA" w14:textId="4D327385"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b/>
                <w:sz w:val="21"/>
                <w:szCs w:val="21"/>
              </w:rPr>
            </w:pPr>
            <w:r w:rsidRPr="00C37D0C">
              <w:rPr>
                <w:sz w:val="21"/>
                <w:szCs w:val="21"/>
              </w:rPr>
              <w:t xml:space="preserve">HB/Ts that could provide </w:t>
            </w:r>
            <w:proofErr w:type="spellStart"/>
            <w:r w:rsidRPr="00C37D0C">
              <w:rPr>
                <w:sz w:val="21"/>
                <w:szCs w:val="21"/>
              </w:rPr>
              <w:t>vagus</w:t>
            </w:r>
            <w:proofErr w:type="spellEnd"/>
            <w:r w:rsidRPr="00C37D0C">
              <w:rPr>
                <w:sz w:val="21"/>
                <w:szCs w:val="21"/>
              </w:rPr>
              <w:t xml:space="preserve"> nerve stimulator review</w:t>
            </w:r>
          </w:p>
        </w:tc>
        <w:tc>
          <w:tcPr>
            <w:tcW w:w="0" w:type="auto"/>
          </w:tcPr>
          <w:p w14:paraId="1C5264E4"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(n) of HB/Ts</w:t>
            </w:r>
          </w:p>
        </w:tc>
        <w:tc>
          <w:tcPr>
            <w:tcW w:w="0" w:type="auto"/>
            <w:vMerge/>
          </w:tcPr>
          <w:p w14:paraId="1E359963"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6FAB0E9F" w14:textId="77777777" w:rsidTr="00C531E5">
        <w:trPr>
          <w:trHeight w:val="340"/>
        </w:trPr>
        <w:tc>
          <w:tcPr>
            <w:cnfStyle w:val="001000000000" w:firstRow="0" w:lastRow="0" w:firstColumn="1" w:lastColumn="0" w:oddVBand="0" w:evenVBand="0" w:oddHBand="0" w:evenHBand="0" w:firstRowFirstColumn="0" w:firstRowLastColumn="0" w:lastRowFirstColumn="0" w:lastRowLastColumn="0"/>
            <w:tcW w:w="0" w:type="auto"/>
            <w:vAlign w:val="bottom"/>
          </w:tcPr>
          <w:p w14:paraId="79AA823F" w14:textId="36F5FA84" w:rsidR="007A4B8D" w:rsidRPr="00C37D0C" w:rsidRDefault="007A4B8D" w:rsidP="00C37D0C">
            <w:pPr>
              <w:pStyle w:val="NoSpacing"/>
              <w:spacing w:line="276" w:lineRule="auto"/>
              <w:rPr>
                <w:b/>
                <w:sz w:val="21"/>
                <w:szCs w:val="21"/>
              </w:rPr>
            </w:pPr>
            <w:r w:rsidRPr="00C37D0C">
              <w:rPr>
                <w:b/>
                <w:sz w:val="21"/>
                <w:szCs w:val="21"/>
              </w:rPr>
              <w:t>1.4</w:t>
            </w:r>
          </w:p>
        </w:tc>
        <w:tc>
          <w:tcPr>
            <w:tcW w:w="0" w:type="auto"/>
            <w:vAlign w:val="bottom"/>
          </w:tcPr>
          <w:p w14:paraId="7E7B4452" w14:textId="7CB2FD40" w:rsidR="007A4B8D" w:rsidRPr="00C37D0C" w:rsidRDefault="007A4B8D"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b/>
                <w:sz w:val="21"/>
                <w:szCs w:val="21"/>
              </w:rPr>
            </w:pPr>
            <w:r w:rsidRPr="00C37D0C">
              <w:rPr>
                <w:b/>
                <w:sz w:val="21"/>
                <w:szCs w:val="21"/>
              </w:rPr>
              <w:t>Mental health</w:t>
            </w:r>
          </w:p>
        </w:tc>
        <w:tc>
          <w:tcPr>
            <w:tcW w:w="0" w:type="auto"/>
          </w:tcPr>
          <w:p w14:paraId="59F8E783"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c>
          <w:tcPr>
            <w:tcW w:w="0" w:type="auto"/>
            <w:vMerge/>
          </w:tcPr>
          <w:p w14:paraId="09D947FB"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0D9A910A"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2EB1D946" w14:textId="1598676F" w:rsidR="007A4B8D" w:rsidRPr="00C37D0C" w:rsidRDefault="007A4B8D" w:rsidP="00C37D0C">
            <w:pPr>
              <w:pStyle w:val="NoSpacing"/>
              <w:spacing w:line="276" w:lineRule="auto"/>
              <w:rPr>
                <w:sz w:val="21"/>
                <w:szCs w:val="21"/>
              </w:rPr>
            </w:pPr>
            <w:r w:rsidRPr="00C37D0C">
              <w:rPr>
                <w:sz w:val="21"/>
                <w:szCs w:val="21"/>
              </w:rPr>
              <w:t>1.4.1</w:t>
            </w:r>
          </w:p>
        </w:tc>
        <w:tc>
          <w:tcPr>
            <w:tcW w:w="0" w:type="auto"/>
          </w:tcPr>
          <w:p w14:paraId="105CCA93" w14:textId="1D53B0C9" w:rsidR="007A4B8D" w:rsidRPr="00C37D0C" w:rsidRDefault="007A4B8D"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HB/Ts that were able to facilitate mental health provision within epilepsy clinics</w:t>
            </w:r>
          </w:p>
          <w:p w14:paraId="52D41097" w14:textId="77777777" w:rsidR="007A4B8D" w:rsidRPr="00C37D0C" w:rsidRDefault="007A4B8D"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Or</w:t>
            </w:r>
          </w:p>
          <w:p w14:paraId="2C8D4A9F" w14:textId="77777777" w:rsidR="007A4B8D" w:rsidRPr="00C37D0C" w:rsidRDefault="007A4B8D"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had an action plan describing steps towards achieving it</w:t>
            </w:r>
          </w:p>
        </w:tc>
        <w:tc>
          <w:tcPr>
            <w:tcW w:w="0" w:type="auto"/>
          </w:tcPr>
          <w:p w14:paraId="43748077"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p w14:paraId="677132BD"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(n) of HB/Ts</w:t>
            </w:r>
          </w:p>
        </w:tc>
        <w:tc>
          <w:tcPr>
            <w:tcW w:w="0" w:type="auto"/>
            <w:vMerge/>
          </w:tcPr>
          <w:p w14:paraId="315B10A6"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300D7A8B" w14:textId="77777777" w:rsidTr="00CA14CD">
        <w:trPr>
          <w:trHeight w:val="340"/>
        </w:trPr>
        <w:tc>
          <w:tcPr>
            <w:cnfStyle w:val="001000000000" w:firstRow="0" w:lastRow="0" w:firstColumn="1" w:lastColumn="0" w:oddVBand="0" w:evenVBand="0" w:oddHBand="0" w:evenHBand="0" w:firstRowFirstColumn="0" w:firstRowLastColumn="0" w:lastRowFirstColumn="0" w:lastRowLastColumn="0"/>
            <w:tcW w:w="0" w:type="auto"/>
            <w:vAlign w:val="bottom"/>
          </w:tcPr>
          <w:p w14:paraId="475CC45A" w14:textId="12C4B9C3" w:rsidR="007A4B8D" w:rsidRPr="00C37D0C" w:rsidRDefault="007A4B8D" w:rsidP="00C37D0C">
            <w:pPr>
              <w:spacing w:line="276" w:lineRule="auto"/>
              <w:rPr>
                <w:b/>
                <w:sz w:val="21"/>
                <w:szCs w:val="21"/>
              </w:rPr>
            </w:pPr>
            <w:r w:rsidRPr="00C37D0C">
              <w:rPr>
                <w:b/>
                <w:sz w:val="21"/>
                <w:szCs w:val="21"/>
              </w:rPr>
              <w:lastRenderedPageBreak/>
              <w:t>1.5</w:t>
            </w:r>
          </w:p>
        </w:tc>
        <w:tc>
          <w:tcPr>
            <w:tcW w:w="0" w:type="auto"/>
            <w:vAlign w:val="bottom"/>
          </w:tcPr>
          <w:p w14:paraId="7DBAF336" w14:textId="77E92C7E"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b/>
                <w:sz w:val="21"/>
                <w:szCs w:val="21"/>
              </w:rPr>
            </w:pPr>
            <w:r w:rsidRPr="00C37D0C">
              <w:rPr>
                <w:b/>
                <w:sz w:val="21"/>
                <w:szCs w:val="21"/>
              </w:rPr>
              <w:t>Service contact</w:t>
            </w:r>
          </w:p>
        </w:tc>
        <w:tc>
          <w:tcPr>
            <w:tcW w:w="0" w:type="auto"/>
          </w:tcPr>
          <w:p w14:paraId="081162DF"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c>
          <w:tcPr>
            <w:tcW w:w="0" w:type="auto"/>
            <w:vMerge/>
          </w:tcPr>
          <w:p w14:paraId="1A043FBA"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0A29388F"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1B17D16E" w14:textId="2017164E" w:rsidR="007A4B8D" w:rsidRPr="00C37D0C" w:rsidRDefault="007A4B8D" w:rsidP="00C37D0C">
            <w:pPr>
              <w:spacing w:line="276" w:lineRule="auto"/>
              <w:rPr>
                <w:sz w:val="21"/>
                <w:szCs w:val="21"/>
              </w:rPr>
            </w:pPr>
            <w:r w:rsidRPr="00C37D0C">
              <w:rPr>
                <w:sz w:val="21"/>
                <w:szCs w:val="21"/>
              </w:rPr>
              <w:t>1.5.1</w:t>
            </w:r>
          </w:p>
        </w:tc>
        <w:tc>
          <w:tcPr>
            <w:tcW w:w="0" w:type="auto"/>
          </w:tcPr>
          <w:p w14:paraId="1022F446" w14:textId="4CE57DCC"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HB/Ts where specialist advice was available all year round on all weekdays</w:t>
            </w:r>
          </w:p>
        </w:tc>
        <w:tc>
          <w:tcPr>
            <w:tcW w:w="0" w:type="auto"/>
          </w:tcPr>
          <w:p w14:paraId="2801E9BD"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p w14:paraId="6C70B600"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(n) of HB/Ts</w:t>
            </w:r>
          </w:p>
        </w:tc>
        <w:tc>
          <w:tcPr>
            <w:tcW w:w="0" w:type="auto"/>
            <w:vMerge/>
          </w:tcPr>
          <w:p w14:paraId="7CA2BC92"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426B8504" w14:textId="77777777" w:rsidTr="00CA14CD">
        <w:trPr>
          <w:trHeight w:val="340"/>
        </w:trPr>
        <w:tc>
          <w:tcPr>
            <w:cnfStyle w:val="001000000000" w:firstRow="0" w:lastRow="0" w:firstColumn="1" w:lastColumn="0" w:oddVBand="0" w:evenVBand="0" w:oddHBand="0" w:evenHBand="0" w:firstRowFirstColumn="0" w:firstRowLastColumn="0" w:lastRowFirstColumn="0" w:lastRowLastColumn="0"/>
            <w:tcW w:w="0" w:type="auto"/>
            <w:vAlign w:val="bottom"/>
          </w:tcPr>
          <w:p w14:paraId="1521B5CF" w14:textId="30BF651C" w:rsidR="007A4B8D" w:rsidRPr="00C37D0C" w:rsidRDefault="007A4B8D" w:rsidP="00C37D0C">
            <w:pPr>
              <w:spacing w:line="276" w:lineRule="auto"/>
              <w:rPr>
                <w:b/>
                <w:sz w:val="21"/>
                <w:szCs w:val="21"/>
              </w:rPr>
            </w:pPr>
            <w:r w:rsidRPr="00C37D0C">
              <w:rPr>
                <w:b/>
                <w:sz w:val="21"/>
                <w:szCs w:val="21"/>
              </w:rPr>
              <w:t>1.6</w:t>
            </w:r>
          </w:p>
        </w:tc>
        <w:tc>
          <w:tcPr>
            <w:tcW w:w="0" w:type="auto"/>
            <w:vAlign w:val="bottom"/>
          </w:tcPr>
          <w:p w14:paraId="6A6B81D1" w14:textId="7BCA2606"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b/>
                <w:sz w:val="21"/>
                <w:szCs w:val="21"/>
              </w:rPr>
            </w:pPr>
            <w:r w:rsidRPr="00C37D0C">
              <w:rPr>
                <w:b/>
                <w:sz w:val="21"/>
                <w:szCs w:val="21"/>
              </w:rPr>
              <w:t>Transition</w:t>
            </w:r>
          </w:p>
        </w:tc>
        <w:tc>
          <w:tcPr>
            <w:tcW w:w="0" w:type="auto"/>
          </w:tcPr>
          <w:p w14:paraId="39600DC9"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c>
          <w:tcPr>
            <w:tcW w:w="0" w:type="auto"/>
            <w:vMerge/>
          </w:tcPr>
          <w:p w14:paraId="035DD971"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3349CC25"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7DD5237B" w14:textId="054E2593" w:rsidR="007A4B8D" w:rsidRPr="00C37D0C" w:rsidRDefault="007A4B8D" w:rsidP="00C37D0C">
            <w:pPr>
              <w:spacing w:line="276" w:lineRule="auto"/>
              <w:rPr>
                <w:sz w:val="21"/>
                <w:szCs w:val="21"/>
              </w:rPr>
            </w:pPr>
            <w:r w:rsidRPr="00C37D0C">
              <w:rPr>
                <w:sz w:val="21"/>
                <w:szCs w:val="21"/>
              </w:rPr>
              <w:t>1.6.1</w:t>
            </w:r>
          </w:p>
        </w:tc>
        <w:tc>
          <w:tcPr>
            <w:tcW w:w="0" w:type="auto"/>
          </w:tcPr>
          <w:p w14:paraId="31DAB070" w14:textId="494882F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HB/Ts that had an agreed referral pathway to adult services</w:t>
            </w:r>
          </w:p>
        </w:tc>
        <w:tc>
          <w:tcPr>
            <w:tcW w:w="0" w:type="auto"/>
          </w:tcPr>
          <w:p w14:paraId="2DAF8531"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c>
          <w:tcPr>
            <w:tcW w:w="0" w:type="auto"/>
            <w:vMerge/>
          </w:tcPr>
          <w:p w14:paraId="1C9FA356"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266F0B51"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62349D32" w14:textId="2204201E" w:rsidR="007A4B8D" w:rsidRPr="00C37D0C" w:rsidRDefault="007A4B8D" w:rsidP="00C37D0C">
            <w:pPr>
              <w:spacing w:line="276" w:lineRule="auto"/>
              <w:rPr>
                <w:sz w:val="21"/>
                <w:szCs w:val="21"/>
              </w:rPr>
            </w:pPr>
            <w:r w:rsidRPr="00C37D0C">
              <w:rPr>
                <w:sz w:val="21"/>
                <w:szCs w:val="21"/>
              </w:rPr>
              <w:t>1.6.2</w:t>
            </w:r>
          </w:p>
        </w:tc>
        <w:tc>
          <w:tcPr>
            <w:tcW w:w="0" w:type="auto"/>
          </w:tcPr>
          <w:p w14:paraId="3129803C" w14:textId="74BF1925"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b/>
                <w:sz w:val="21"/>
                <w:szCs w:val="21"/>
              </w:rPr>
            </w:pPr>
            <w:r w:rsidRPr="00C37D0C">
              <w:rPr>
                <w:sz w:val="21"/>
                <w:szCs w:val="21"/>
              </w:rPr>
              <w:t>HB/Ts that had an outpatient clinic specifically for young people with epilepsies</w:t>
            </w:r>
          </w:p>
        </w:tc>
        <w:tc>
          <w:tcPr>
            <w:tcW w:w="0" w:type="auto"/>
          </w:tcPr>
          <w:p w14:paraId="20293AA4"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c>
          <w:tcPr>
            <w:tcW w:w="0" w:type="auto"/>
            <w:vMerge/>
          </w:tcPr>
          <w:p w14:paraId="79289F2A"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461F6F" w:rsidRPr="00C37D0C" w14:paraId="70D8E90B" w14:textId="77777777" w:rsidTr="00CA14CD">
        <w:trPr>
          <w:trHeight w:val="340"/>
        </w:trPr>
        <w:tc>
          <w:tcPr>
            <w:cnfStyle w:val="001000000000" w:firstRow="0" w:lastRow="0" w:firstColumn="1" w:lastColumn="0" w:oddVBand="0" w:evenVBand="0" w:oddHBand="0" w:evenHBand="0" w:firstRowFirstColumn="0" w:firstRowLastColumn="0" w:lastRowFirstColumn="0" w:lastRowLastColumn="0"/>
            <w:tcW w:w="0" w:type="auto"/>
            <w:shd w:val="clear" w:color="auto" w:fill="7030A0"/>
            <w:vAlign w:val="bottom"/>
          </w:tcPr>
          <w:p w14:paraId="0F375854" w14:textId="1350DCB8" w:rsidR="00461F6F" w:rsidRPr="00C37D0C" w:rsidRDefault="00461F6F" w:rsidP="00C37D0C">
            <w:pPr>
              <w:pStyle w:val="NoSpacing"/>
              <w:spacing w:line="276" w:lineRule="auto"/>
              <w:rPr>
                <w:b/>
                <w:color w:val="FFFFFF" w:themeColor="background1"/>
                <w:sz w:val="21"/>
                <w:szCs w:val="21"/>
              </w:rPr>
            </w:pPr>
            <w:r w:rsidRPr="00C37D0C">
              <w:rPr>
                <w:b/>
                <w:color w:val="FFFFFF" w:themeColor="background1"/>
                <w:sz w:val="21"/>
                <w:szCs w:val="21"/>
              </w:rPr>
              <w:t>2</w:t>
            </w:r>
          </w:p>
        </w:tc>
        <w:tc>
          <w:tcPr>
            <w:tcW w:w="0" w:type="auto"/>
            <w:shd w:val="clear" w:color="auto" w:fill="7030A0"/>
            <w:vAlign w:val="bottom"/>
          </w:tcPr>
          <w:p w14:paraId="0D11DC0D" w14:textId="26EB2AB6" w:rsidR="00461F6F" w:rsidRPr="00ED4C2C" w:rsidRDefault="00ED4C2C"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b/>
                <w:color w:val="FFFFFF" w:themeColor="background1"/>
                <w:sz w:val="21"/>
                <w:szCs w:val="21"/>
              </w:rPr>
            </w:pPr>
            <w:r w:rsidRPr="00ED4C2C">
              <w:rPr>
                <w:b/>
                <w:color w:val="FFFFFF" w:themeColor="background1"/>
              </w:rPr>
              <w:t>Full Epilepsy12 Round 3 organisational audit results</w:t>
            </w:r>
            <w:r w:rsidR="00461F6F" w:rsidRPr="00ED4C2C">
              <w:rPr>
                <w:b/>
                <w:color w:val="FFFFFF" w:themeColor="background1"/>
                <w:sz w:val="21"/>
                <w:szCs w:val="21"/>
              </w:rPr>
              <w:t xml:space="preserve"> </w:t>
            </w:r>
          </w:p>
        </w:tc>
        <w:tc>
          <w:tcPr>
            <w:tcW w:w="0" w:type="auto"/>
            <w:shd w:val="clear" w:color="auto" w:fill="7030A0"/>
          </w:tcPr>
          <w:p w14:paraId="013385FD" w14:textId="77777777" w:rsidR="00461F6F" w:rsidRPr="00C37D0C" w:rsidRDefault="00461F6F"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sz w:val="21"/>
                <w:szCs w:val="21"/>
              </w:rPr>
            </w:pPr>
          </w:p>
        </w:tc>
        <w:tc>
          <w:tcPr>
            <w:tcW w:w="0" w:type="auto"/>
            <w:shd w:val="clear" w:color="auto" w:fill="7030A0"/>
          </w:tcPr>
          <w:p w14:paraId="367991BE" w14:textId="77777777" w:rsidR="00461F6F" w:rsidRPr="00C37D0C" w:rsidRDefault="00461F6F"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sz w:val="21"/>
                <w:szCs w:val="21"/>
              </w:rPr>
            </w:pPr>
          </w:p>
        </w:tc>
      </w:tr>
      <w:tr w:rsidR="007A4B8D" w:rsidRPr="00C37D0C" w14:paraId="1D0AF747" w14:textId="77777777" w:rsidTr="007A4B8D">
        <w:trPr>
          <w:trHeight w:val="340"/>
        </w:trPr>
        <w:tc>
          <w:tcPr>
            <w:cnfStyle w:val="001000000000" w:firstRow="0" w:lastRow="0" w:firstColumn="1" w:lastColumn="0" w:oddVBand="0" w:evenVBand="0" w:oddHBand="0" w:evenHBand="0" w:firstRowFirstColumn="0" w:firstRowLastColumn="0" w:lastRowFirstColumn="0" w:lastRowLastColumn="0"/>
            <w:tcW w:w="0" w:type="auto"/>
            <w:vAlign w:val="bottom"/>
          </w:tcPr>
          <w:p w14:paraId="2B7375A3" w14:textId="075F9376" w:rsidR="007A4B8D" w:rsidRPr="00C37D0C" w:rsidRDefault="007A4B8D" w:rsidP="00C37D0C">
            <w:pPr>
              <w:spacing w:line="276" w:lineRule="auto"/>
              <w:rPr>
                <w:b/>
                <w:color w:val="000000" w:themeColor="text1"/>
                <w:sz w:val="21"/>
                <w:szCs w:val="21"/>
              </w:rPr>
            </w:pPr>
            <w:r w:rsidRPr="00C37D0C">
              <w:rPr>
                <w:b/>
                <w:color w:val="000000" w:themeColor="text1"/>
                <w:sz w:val="21"/>
                <w:szCs w:val="21"/>
              </w:rPr>
              <w:t>2.1</w:t>
            </w:r>
          </w:p>
        </w:tc>
        <w:tc>
          <w:tcPr>
            <w:tcW w:w="0" w:type="auto"/>
            <w:shd w:val="clear" w:color="auto" w:fill="auto"/>
            <w:vAlign w:val="bottom"/>
          </w:tcPr>
          <w:p w14:paraId="4C714A60" w14:textId="59444763"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b/>
                <w:color w:val="000000" w:themeColor="text1"/>
                <w:sz w:val="21"/>
                <w:szCs w:val="21"/>
              </w:rPr>
            </w:pPr>
            <w:r w:rsidRPr="00C37D0C">
              <w:rPr>
                <w:b/>
                <w:color w:val="000000" w:themeColor="text1"/>
                <w:sz w:val="21"/>
                <w:szCs w:val="21"/>
              </w:rPr>
              <w:t>Workforce</w:t>
            </w:r>
          </w:p>
        </w:tc>
        <w:tc>
          <w:tcPr>
            <w:tcW w:w="0" w:type="auto"/>
            <w:shd w:val="clear" w:color="auto" w:fill="auto"/>
            <w:vAlign w:val="bottom"/>
          </w:tcPr>
          <w:p w14:paraId="313F169F" w14:textId="77777777" w:rsidR="007A4B8D" w:rsidRPr="00C37D0C" w:rsidRDefault="007A4B8D"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p>
        </w:tc>
        <w:tc>
          <w:tcPr>
            <w:tcW w:w="0" w:type="auto"/>
            <w:vMerge w:val="restart"/>
            <w:shd w:val="clear" w:color="auto" w:fill="auto"/>
          </w:tcPr>
          <w:p w14:paraId="11E5195E" w14:textId="26D2525F" w:rsidR="007A4B8D" w:rsidRPr="00C37D0C" w:rsidRDefault="007A4B8D" w:rsidP="007A4B8D">
            <w:pPr>
              <w:pStyle w:val="NoSpacing"/>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C37D0C">
              <w:rPr>
                <w:color w:val="000000" w:themeColor="text1"/>
                <w:sz w:val="21"/>
                <w:szCs w:val="21"/>
              </w:rPr>
              <w:t>Comparable data: organisational audit 201</w:t>
            </w:r>
            <w:r w:rsidR="00771FA7">
              <w:rPr>
                <w:color w:val="000000" w:themeColor="text1"/>
                <w:sz w:val="21"/>
                <w:szCs w:val="21"/>
              </w:rPr>
              <w:t>8</w:t>
            </w:r>
            <w:r w:rsidRPr="00C37D0C">
              <w:rPr>
                <w:color w:val="000000" w:themeColor="text1"/>
                <w:sz w:val="21"/>
                <w:szCs w:val="21"/>
              </w:rPr>
              <w:t xml:space="preserve"> (all items apart from any newly added data items)</w:t>
            </w:r>
          </w:p>
        </w:tc>
      </w:tr>
      <w:tr w:rsidR="007A4B8D" w:rsidRPr="00C37D0C" w14:paraId="38158B59"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21E1842A" w14:textId="14A5554B" w:rsidR="007A4B8D" w:rsidRPr="00C37D0C" w:rsidRDefault="007A4B8D" w:rsidP="00C37D0C">
            <w:pPr>
              <w:spacing w:line="276" w:lineRule="auto"/>
              <w:rPr>
                <w:sz w:val="21"/>
                <w:szCs w:val="21"/>
              </w:rPr>
            </w:pPr>
            <w:r w:rsidRPr="00C37D0C">
              <w:rPr>
                <w:sz w:val="21"/>
                <w:szCs w:val="21"/>
              </w:rPr>
              <w:t>2.1.1</w:t>
            </w:r>
          </w:p>
        </w:tc>
        <w:tc>
          <w:tcPr>
            <w:tcW w:w="0" w:type="auto"/>
          </w:tcPr>
          <w:p w14:paraId="48BD2740" w14:textId="0774AB6F"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WTE paediatric consultants with ‘expertise in epilepsy’</w:t>
            </w:r>
          </w:p>
        </w:tc>
        <w:tc>
          <w:tcPr>
            <w:tcW w:w="0" w:type="auto"/>
          </w:tcPr>
          <w:p w14:paraId="1B978E88"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Total, mean, median (mid-range percentile)</w:t>
            </w:r>
          </w:p>
        </w:tc>
        <w:tc>
          <w:tcPr>
            <w:tcW w:w="0" w:type="auto"/>
            <w:vMerge/>
          </w:tcPr>
          <w:p w14:paraId="5E7B37B9"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0767DD90"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576A666A" w14:textId="0384BD2E" w:rsidR="007A4B8D" w:rsidRPr="00C37D0C" w:rsidRDefault="007A4B8D" w:rsidP="00C37D0C">
            <w:pPr>
              <w:spacing w:line="276" w:lineRule="auto"/>
              <w:rPr>
                <w:sz w:val="21"/>
                <w:szCs w:val="21"/>
              </w:rPr>
            </w:pPr>
            <w:r w:rsidRPr="00C37D0C">
              <w:rPr>
                <w:sz w:val="21"/>
                <w:szCs w:val="21"/>
              </w:rPr>
              <w:t>2.1.2</w:t>
            </w:r>
          </w:p>
        </w:tc>
        <w:tc>
          <w:tcPr>
            <w:tcW w:w="0" w:type="auto"/>
          </w:tcPr>
          <w:p w14:paraId="2D8FB8B0" w14:textId="6397F3A1"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WTE epilepsy specialist nurses</w:t>
            </w:r>
          </w:p>
        </w:tc>
        <w:tc>
          <w:tcPr>
            <w:tcW w:w="0" w:type="auto"/>
          </w:tcPr>
          <w:p w14:paraId="7DAD0C3A"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As above</w:t>
            </w:r>
          </w:p>
        </w:tc>
        <w:tc>
          <w:tcPr>
            <w:tcW w:w="0" w:type="auto"/>
            <w:vMerge/>
          </w:tcPr>
          <w:p w14:paraId="0EF5D137"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5386CFD1"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064F9BB6" w14:textId="20136524" w:rsidR="007A4B8D" w:rsidRPr="00C37D0C" w:rsidRDefault="007A4B8D" w:rsidP="00C37D0C">
            <w:pPr>
              <w:spacing w:line="276" w:lineRule="auto"/>
              <w:rPr>
                <w:sz w:val="21"/>
                <w:szCs w:val="21"/>
              </w:rPr>
            </w:pPr>
            <w:r w:rsidRPr="00C37D0C">
              <w:rPr>
                <w:sz w:val="21"/>
                <w:szCs w:val="21"/>
              </w:rPr>
              <w:t>2.1.3</w:t>
            </w:r>
          </w:p>
        </w:tc>
        <w:tc>
          <w:tcPr>
            <w:tcW w:w="0" w:type="auto"/>
          </w:tcPr>
          <w:p w14:paraId="36AB81BB" w14:textId="27E7E52C"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Functions supported by epilepsy specialist nurses</w:t>
            </w:r>
          </w:p>
          <w:p w14:paraId="6C9CA10C"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b/>
                <w:sz w:val="21"/>
                <w:szCs w:val="21"/>
              </w:rPr>
            </w:pPr>
            <w:r w:rsidRPr="00C37D0C">
              <w:rPr>
                <w:sz w:val="21"/>
                <w:szCs w:val="21"/>
              </w:rPr>
              <w:t>- Rescue medication training parents, nurse prescribing, emergency department visits, nurse led clinics, home visits, rescue medication training schools, ward visits, individual healthcare plan facilitation, school meetings, all nine functions</w:t>
            </w:r>
          </w:p>
        </w:tc>
        <w:tc>
          <w:tcPr>
            <w:tcW w:w="0" w:type="auto"/>
          </w:tcPr>
          <w:p w14:paraId="4FDB3974"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(n) of HB/Ts</w:t>
            </w:r>
          </w:p>
        </w:tc>
        <w:tc>
          <w:tcPr>
            <w:tcW w:w="0" w:type="auto"/>
            <w:vMerge/>
          </w:tcPr>
          <w:p w14:paraId="039DB073"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2856F359" w14:textId="77777777" w:rsidTr="00CA14CD">
        <w:trPr>
          <w:trHeight w:val="340"/>
        </w:trPr>
        <w:tc>
          <w:tcPr>
            <w:cnfStyle w:val="001000000000" w:firstRow="0" w:lastRow="0" w:firstColumn="1" w:lastColumn="0" w:oddVBand="0" w:evenVBand="0" w:oddHBand="0" w:evenHBand="0" w:firstRowFirstColumn="0" w:firstRowLastColumn="0" w:lastRowFirstColumn="0" w:lastRowLastColumn="0"/>
            <w:tcW w:w="0" w:type="auto"/>
            <w:vAlign w:val="bottom"/>
          </w:tcPr>
          <w:p w14:paraId="43DCDFEE" w14:textId="16705002" w:rsidR="007A4B8D" w:rsidRPr="00C37D0C" w:rsidRDefault="007A4B8D" w:rsidP="00C37D0C">
            <w:pPr>
              <w:spacing w:line="276" w:lineRule="auto"/>
              <w:rPr>
                <w:b/>
                <w:sz w:val="21"/>
                <w:szCs w:val="21"/>
              </w:rPr>
            </w:pPr>
            <w:r w:rsidRPr="00C37D0C">
              <w:rPr>
                <w:b/>
                <w:sz w:val="21"/>
                <w:szCs w:val="21"/>
              </w:rPr>
              <w:t>2.2</w:t>
            </w:r>
          </w:p>
        </w:tc>
        <w:tc>
          <w:tcPr>
            <w:tcW w:w="0" w:type="auto"/>
            <w:vAlign w:val="bottom"/>
          </w:tcPr>
          <w:p w14:paraId="75DF6CEC" w14:textId="3715369C"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b/>
                <w:sz w:val="21"/>
                <w:szCs w:val="21"/>
              </w:rPr>
            </w:pPr>
            <w:r w:rsidRPr="00C37D0C">
              <w:rPr>
                <w:b/>
                <w:sz w:val="21"/>
                <w:szCs w:val="21"/>
              </w:rPr>
              <w:t>Epilepsy clinic configuration</w:t>
            </w:r>
          </w:p>
        </w:tc>
        <w:tc>
          <w:tcPr>
            <w:tcW w:w="0" w:type="auto"/>
          </w:tcPr>
          <w:p w14:paraId="17629E6F"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c>
          <w:tcPr>
            <w:tcW w:w="0" w:type="auto"/>
            <w:vMerge/>
          </w:tcPr>
          <w:p w14:paraId="60794B9F"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4B76F16A"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680B35E7" w14:textId="5E54E80B" w:rsidR="007A4B8D" w:rsidRPr="00C37D0C" w:rsidRDefault="007A4B8D" w:rsidP="00C37D0C">
            <w:pPr>
              <w:spacing w:line="276" w:lineRule="auto"/>
              <w:rPr>
                <w:sz w:val="21"/>
                <w:szCs w:val="21"/>
              </w:rPr>
            </w:pPr>
            <w:r w:rsidRPr="00C37D0C">
              <w:rPr>
                <w:sz w:val="21"/>
                <w:szCs w:val="21"/>
              </w:rPr>
              <w:t>2.2.1</w:t>
            </w:r>
          </w:p>
        </w:tc>
        <w:tc>
          <w:tcPr>
            <w:tcW w:w="0" w:type="auto"/>
          </w:tcPr>
          <w:p w14:paraId="2AC255FB" w14:textId="0B877E76"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Number of consultant or associate specialist led secondary level epilepsy clinics taking place each week</w:t>
            </w:r>
          </w:p>
          <w:p w14:paraId="7C693DF2"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Total, mean, median (mid-range percentile)</w:t>
            </w:r>
          </w:p>
        </w:tc>
        <w:tc>
          <w:tcPr>
            <w:tcW w:w="0" w:type="auto"/>
          </w:tcPr>
          <w:p w14:paraId="6C7A5CDB"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p w14:paraId="2D4925C9"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Total, mean, median (mid-range percentile)</w:t>
            </w:r>
          </w:p>
        </w:tc>
        <w:tc>
          <w:tcPr>
            <w:tcW w:w="0" w:type="auto"/>
            <w:vMerge/>
          </w:tcPr>
          <w:p w14:paraId="026A84D8"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1676BFEE"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0CD1102E" w14:textId="32175145" w:rsidR="007A4B8D" w:rsidRPr="00C37D0C" w:rsidRDefault="007A4B8D" w:rsidP="00C37D0C">
            <w:pPr>
              <w:spacing w:line="276" w:lineRule="auto"/>
              <w:rPr>
                <w:sz w:val="21"/>
                <w:szCs w:val="21"/>
              </w:rPr>
            </w:pPr>
            <w:r w:rsidRPr="00C37D0C">
              <w:rPr>
                <w:sz w:val="21"/>
                <w:szCs w:val="21"/>
              </w:rPr>
              <w:t>2.2.2</w:t>
            </w:r>
          </w:p>
        </w:tc>
        <w:tc>
          <w:tcPr>
            <w:tcW w:w="0" w:type="auto"/>
          </w:tcPr>
          <w:p w14:paraId="2D184A06" w14:textId="111FD23C"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b/>
                <w:sz w:val="21"/>
                <w:szCs w:val="21"/>
              </w:rPr>
            </w:pPr>
            <w:r w:rsidRPr="00C37D0C">
              <w:rPr>
                <w:sz w:val="21"/>
                <w:szCs w:val="21"/>
              </w:rPr>
              <w:t>HBT that held defined epilepsy clinics that allowed at least 20 minutes with a consultant with ‘expertise in epilepsy’ and/or an epilepsy specialist nurse</w:t>
            </w:r>
          </w:p>
        </w:tc>
        <w:tc>
          <w:tcPr>
            <w:tcW w:w="0" w:type="auto"/>
          </w:tcPr>
          <w:p w14:paraId="17DCA2D8"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(n) of HB/Ts</w:t>
            </w:r>
          </w:p>
        </w:tc>
        <w:tc>
          <w:tcPr>
            <w:tcW w:w="0" w:type="auto"/>
            <w:vMerge/>
          </w:tcPr>
          <w:p w14:paraId="2D6F0099"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133BC159" w14:textId="77777777" w:rsidTr="00CA14CD">
        <w:trPr>
          <w:trHeight w:val="340"/>
        </w:trPr>
        <w:tc>
          <w:tcPr>
            <w:cnfStyle w:val="001000000000" w:firstRow="0" w:lastRow="0" w:firstColumn="1" w:lastColumn="0" w:oddVBand="0" w:evenVBand="0" w:oddHBand="0" w:evenHBand="0" w:firstRowFirstColumn="0" w:firstRowLastColumn="0" w:lastRowFirstColumn="0" w:lastRowLastColumn="0"/>
            <w:tcW w:w="0" w:type="auto"/>
            <w:vAlign w:val="bottom"/>
          </w:tcPr>
          <w:p w14:paraId="3563EC55" w14:textId="5E19BBFA" w:rsidR="007A4B8D" w:rsidRPr="00C37D0C" w:rsidRDefault="007A4B8D" w:rsidP="00C37D0C">
            <w:pPr>
              <w:spacing w:line="276" w:lineRule="auto"/>
              <w:rPr>
                <w:b/>
                <w:sz w:val="21"/>
                <w:szCs w:val="21"/>
              </w:rPr>
            </w:pPr>
            <w:r w:rsidRPr="00C37D0C">
              <w:rPr>
                <w:b/>
                <w:sz w:val="21"/>
                <w:szCs w:val="21"/>
              </w:rPr>
              <w:t>2.3</w:t>
            </w:r>
          </w:p>
        </w:tc>
        <w:tc>
          <w:tcPr>
            <w:tcW w:w="0" w:type="auto"/>
            <w:vAlign w:val="bottom"/>
          </w:tcPr>
          <w:p w14:paraId="64ADD8D6" w14:textId="4B667A05"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b/>
                <w:sz w:val="21"/>
                <w:szCs w:val="21"/>
              </w:rPr>
            </w:pPr>
            <w:r w:rsidRPr="00C37D0C">
              <w:rPr>
                <w:b/>
                <w:sz w:val="21"/>
                <w:szCs w:val="21"/>
              </w:rPr>
              <w:t>Tertiary provision</w:t>
            </w:r>
          </w:p>
        </w:tc>
        <w:tc>
          <w:tcPr>
            <w:tcW w:w="0" w:type="auto"/>
          </w:tcPr>
          <w:p w14:paraId="7C647F9A"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c>
          <w:tcPr>
            <w:tcW w:w="0" w:type="auto"/>
            <w:vMerge/>
          </w:tcPr>
          <w:p w14:paraId="6E3570F8"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0886580B"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011554CD" w14:textId="0BB587A3" w:rsidR="007A4B8D" w:rsidRPr="00C37D0C" w:rsidRDefault="007A4B8D" w:rsidP="00C37D0C">
            <w:pPr>
              <w:spacing w:line="276" w:lineRule="auto"/>
              <w:rPr>
                <w:sz w:val="21"/>
                <w:szCs w:val="21"/>
              </w:rPr>
            </w:pPr>
            <w:r w:rsidRPr="00C37D0C">
              <w:rPr>
                <w:sz w:val="21"/>
                <w:szCs w:val="21"/>
              </w:rPr>
              <w:t>2.3.1</w:t>
            </w:r>
          </w:p>
        </w:tc>
        <w:tc>
          <w:tcPr>
            <w:tcW w:w="0" w:type="auto"/>
          </w:tcPr>
          <w:p w14:paraId="7675327E" w14:textId="556E3C8A"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xml:space="preserve">WTE consultant paediatric neurologists responsible for managing the care of children and young people with epilepsy, both acutely and non-acutely </w:t>
            </w:r>
          </w:p>
        </w:tc>
        <w:tc>
          <w:tcPr>
            <w:tcW w:w="0" w:type="auto"/>
          </w:tcPr>
          <w:p w14:paraId="091F10B3"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Total, mean, median (mid-range percentile)</w:t>
            </w:r>
          </w:p>
        </w:tc>
        <w:tc>
          <w:tcPr>
            <w:tcW w:w="0" w:type="auto"/>
            <w:vMerge/>
          </w:tcPr>
          <w:p w14:paraId="5FEC5504"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619223C2"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2F5FDD2D" w14:textId="1BA58E0B" w:rsidR="007A4B8D" w:rsidRPr="00C37D0C" w:rsidRDefault="007A4B8D" w:rsidP="00C37D0C">
            <w:pPr>
              <w:spacing w:line="276" w:lineRule="auto"/>
              <w:rPr>
                <w:sz w:val="21"/>
                <w:szCs w:val="21"/>
              </w:rPr>
            </w:pPr>
            <w:r w:rsidRPr="00C37D0C">
              <w:rPr>
                <w:sz w:val="21"/>
                <w:szCs w:val="21"/>
              </w:rPr>
              <w:t>2.3.2</w:t>
            </w:r>
          </w:p>
        </w:tc>
        <w:tc>
          <w:tcPr>
            <w:tcW w:w="0" w:type="auto"/>
          </w:tcPr>
          <w:p w14:paraId="24EC4C74" w14:textId="2A62E7B5"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HBTs with at least some level of input from a consultant paediatric neurologist</w:t>
            </w:r>
          </w:p>
        </w:tc>
        <w:tc>
          <w:tcPr>
            <w:tcW w:w="0" w:type="auto"/>
          </w:tcPr>
          <w:p w14:paraId="183DC94C"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(n) of HB/Ts</w:t>
            </w:r>
          </w:p>
        </w:tc>
        <w:tc>
          <w:tcPr>
            <w:tcW w:w="0" w:type="auto"/>
            <w:vMerge/>
          </w:tcPr>
          <w:p w14:paraId="24335D61"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2F4E70E8"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35C98931" w14:textId="46831D97" w:rsidR="007A4B8D" w:rsidRPr="00C37D0C" w:rsidRDefault="007A4B8D" w:rsidP="00C37D0C">
            <w:pPr>
              <w:spacing w:line="276" w:lineRule="auto"/>
              <w:rPr>
                <w:sz w:val="21"/>
                <w:szCs w:val="21"/>
              </w:rPr>
            </w:pPr>
            <w:r w:rsidRPr="00C37D0C">
              <w:rPr>
                <w:sz w:val="21"/>
                <w:szCs w:val="21"/>
              </w:rPr>
              <w:t>2.3.3</w:t>
            </w:r>
          </w:p>
        </w:tc>
        <w:tc>
          <w:tcPr>
            <w:tcW w:w="0" w:type="auto"/>
          </w:tcPr>
          <w:p w14:paraId="3E72BB4B" w14:textId="0BB4E533"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HBTs where paediatric neurologists could receive direct referrals from general practice or emergency services to assess children with possible epilepsy</w:t>
            </w:r>
          </w:p>
        </w:tc>
        <w:tc>
          <w:tcPr>
            <w:tcW w:w="0" w:type="auto"/>
          </w:tcPr>
          <w:p w14:paraId="528802B6"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(n) of HB/Ts</w:t>
            </w:r>
          </w:p>
        </w:tc>
        <w:tc>
          <w:tcPr>
            <w:tcW w:w="0" w:type="auto"/>
            <w:vMerge/>
          </w:tcPr>
          <w:p w14:paraId="2528F512"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08512D41"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2BA5E46D" w14:textId="77E81DC5" w:rsidR="007A4B8D" w:rsidRPr="00C37D0C" w:rsidRDefault="007A4B8D" w:rsidP="00C37D0C">
            <w:pPr>
              <w:spacing w:line="276" w:lineRule="auto"/>
              <w:rPr>
                <w:sz w:val="21"/>
                <w:szCs w:val="21"/>
              </w:rPr>
            </w:pPr>
            <w:r w:rsidRPr="00C37D0C">
              <w:rPr>
                <w:sz w:val="21"/>
                <w:szCs w:val="21"/>
              </w:rPr>
              <w:t>2.3.4</w:t>
            </w:r>
          </w:p>
        </w:tc>
        <w:tc>
          <w:tcPr>
            <w:tcW w:w="0" w:type="auto"/>
          </w:tcPr>
          <w:p w14:paraId="6F4E450D" w14:textId="0FA0ECB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HBTs hosting satellite paediatric neurology clinics</w:t>
            </w:r>
          </w:p>
        </w:tc>
        <w:tc>
          <w:tcPr>
            <w:tcW w:w="0" w:type="auto"/>
          </w:tcPr>
          <w:p w14:paraId="28BBFC95"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(n) of HB/Ts</w:t>
            </w:r>
          </w:p>
        </w:tc>
        <w:tc>
          <w:tcPr>
            <w:tcW w:w="0" w:type="auto"/>
            <w:vMerge/>
          </w:tcPr>
          <w:p w14:paraId="783AF18A"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667B5812"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2051DEE2" w14:textId="28F92153" w:rsidR="007A4B8D" w:rsidRPr="00C37D0C" w:rsidRDefault="007A4B8D" w:rsidP="00C37D0C">
            <w:pPr>
              <w:spacing w:line="276" w:lineRule="auto"/>
              <w:rPr>
                <w:sz w:val="21"/>
                <w:szCs w:val="21"/>
              </w:rPr>
            </w:pPr>
            <w:r w:rsidRPr="00C37D0C">
              <w:rPr>
                <w:sz w:val="21"/>
                <w:szCs w:val="21"/>
              </w:rPr>
              <w:lastRenderedPageBreak/>
              <w:t>2.3.5</w:t>
            </w:r>
          </w:p>
        </w:tc>
        <w:tc>
          <w:tcPr>
            <w:tcW w:w="0" w:type="auto"/>
          </w:tcPr>
          <w:p w14:paraId="2D41BC4E" w14:textId="1638E911"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HBTS that could:</w:t>
            </w:r>
          </w:p>
          <w:p w14:paraId="4DE1BDD3"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facilitate the commencement of a ketogenic diet</w:t>
            </w:r>
          </w:p>
          <w:p w14:paraId="683C180C"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undertake ongoing review of a ketogenic diet</w:t>
            </w:r>
          </w:p>
        </w:tc>
        <w:tc>
          <w:tcPr>
            <w:tcW w:w="0" w:type="auto"/>
          </w:tcPr>
          <w:p w14:paraId="647380BD"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(n) of HB/Ts</w:t>
            </w:r>
          </w:p>
        </w:tc>
        <w:tc>
          <w:tcPr>
            <w:tcW w:w="0" w:type="auto"/>
            <w:vMerge/>
          </w:tcPr>
          <w:p w14:paraId="3CCED983"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01FDA8E3"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5C5B856A" w14:textId="12FA32BB" w:rsidR="007A4B8D" w:rsidRPr="00C37D0C" w:rsidRDefault="007A4B8D" w:rsidP="00C37D0C">
            <w:pPr>
              <w:spacing w:line="276" w:lineRule="auto"/>
              <w:rPr>
                <w:sz w:val="21"/>
                <w:szCs w:val="21"/>
              </w:rPr>
            </w:pPr>
            <w:r w:rsidRPr="00C37D0C">
              <w:rPr>
                <w:sz w:val="21"/>
                <w:szCs w:val="21"/>
              </w:rPr>
              <w:t>2.3.6</w:t>
            </w:r>
          </w:p>
        </w:tc>
        <w:tc>
          <w:tcPr>
            <w:tcW w:w="0" w:type="auto"/>
          </w:tcPr>
          <w:p w14:paraId="24EE9072" w14:textId="7FE0564B"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HBTS that could provide:</w:t>
            </w:r>
          </w:p>
          <w:p w14:paraId="6F281A16"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xml:space="preserve">- </w:t>
            </w:r>
            <w:proofErr w:type="spellStart"/>
            <w:r w:rsidRPr="00C37D0C">
              <w:rPr>
                <w:sz w:val="21"/>
                <w:szCs w:val="21"/>
              </w:rPr>
              <w:t>vagus</w:t>
            </w:r>
            <w:proofErr w:type="spellEnd"/>
            <w:r w:rsidRPr="00C37D0C">
              <w:rPr>
                <w:sz w:val="21"/>
                <w:szCs w:val="21"/>
              </w:rPr>
              <w:t xml:space="preserve"> nerve stimulator insertion</w:t>
            </w:r>
          </w:p>
          <w:p w14:paraId="707DB26E"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xml:space="preserve">- </w:t>
            </w:r>
            <w:proofErr w:type="spellStart"/>
            <w:r w:rsidRPr="00C37D0C">
              <w:rPr>
                <w:sz w:val="21"/>
                <w:szCs w:val="21"/>
              </w:rPr>
              <w:t>vagus</w:t>
            </w:r>
            <w:proofErr w:type="spellEnd"/>
            <w:r w:rsidRPr="00C37D0C">
              <w:rPr>
                <w:sz w:val="21"/>
                <w:szCs w:val="21"/>
              </w:rPr>
              <w:t xml:space="preserve"> nerve stimulator review</w:t>
            </w:r>
          </w:p>
        </w:tc>
        <w:tc>
          <w:tcPr>
            <w:tcW w:w="0" w:type="auto"/>
          </w:tcPr>
          <w:p w14:paraId="21330A4B"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(n) of HB/Ts</w:t>
            </w:r>
          </w:p>
        </w:tc>
        <w:tc>
          <w:tcPr>
            <w:tcW w:w="0" w:type="auto"/>
            <w:vMerge/>
          </w:tcPr>
          <w:p w14:paraId="37318665"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7485F166" w14:textId="77777777" w:rsidTr="00CA14CD">
        <w:trPr>
          <w:trHeight w:val="340"/>
        </w:trPr>
        <w:tc>
          <w:tcPr>
            <w:cnfStyle w:val="001000000000" w:firstRow="0" w:lastRow="0" w:firstColumn="1" w:lastColumn="0" w:oddVBand="0" w:evenVBand="0" w:oddHBand="0" w:evenHBand="0" w:firstRowFirstColumn="0" w:firstRowLastColumn="0" w:lastRowFirstColumn="0" w:lastRowLastColumn="0"/>
            <w:tcW w:w="0" w:type="auto"/>
            <w:vAlign w:val="bottom"/>
          </w:tcPr>
          <w:p w14:paraId="082E64A1" w14:textId="6F2F0B05" w:rsidR="007A4B8D" w:rsidRPr="00C37D0C" w:rsidRDefault="007A4B8D" w:rsidP="00C37D0C">
            <w:pPr>
              <w:pStyle w:val="NoSpacing"/>
              <w:spacing w:line="276" w:lineRule="auto"/>
              <w:rPr>
                <w:b/>
                <w:sz w:val="21"/>
                <w:szCs w:val="21"/>
              </w:rPr>
            </w:pPr>
            <w:r w:rsidRPr="00C37D0C">
              <w:rPr>
                <w:b/>
                <w:sz w:val="21"/>
                <w:szCs w:val="21"/>
              </w:rPr>
              <w:t>2.4</w:t>
            </w:r>
          </w:p>
        </w:tc>
        <w:tc>
          <w:tcPr>
            <w:tcW w:w="0" w:type="auto"/>
            <w:vAlign w:val="bottom"/>
          </w:tcPr>
          <w:p w14:paraId="7B44B7EC" w14:textId="3E1A0B40" w:rsidR="007A4B8D" w:rsidRPr="00C37D0C" w:rsidRDefault="007A4B8D"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b/>
                <w:sz w:val="21"/>
                <w:szCs w:val="21"/>
              </w:rPr>
            </w:pPr>
            <w:r w:rsidRPr="00C37D0C">
              <w:rPr>
                <w:b/>
                <w:sz w:val="21"/>
                <w:szCs w:val="21"/>
              </w:rPr>
              <w:t>Investigations</w:t>
            </w:r>
          </w:p>
        </w:tc>
        <w:tc>
          <w:tcPr>
            <w:tcW w:w="0" w:type="auto"/>
          </w:tcPr>
          <w:p w14:paraId="1650C011"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c>
          <w:tcPr>
            <w:tcW w:w="0" w:type="auto"/>
            <w:vMerge/>
          </w:tcPr>
          <w:p w14:paraId="16A935E9"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3CAD47F4" w14:textId="77777777" w:rsidTr="00CA14CD">
        <w:tc>
          <w:tcPr>
            <w:cnfStyle w:val="001000000000" w:firstRow="0" w:lastRow="0" w:firstColumn="1" w:lastColumn="0" w:oddVBand="0" w:evenVBand="0" w:oddHBand="0" w:evenHBand="0" w:firstRowFirstColumn="0" w:firstRowLastColumn="0" w:lastRowFirstColumn="0" w:lastRowLastColumn="0"/>
            <w:tcW w:w="0" w:type="auto"/>
          </w:tcPr>
          <w:p w14:paraId="371F40A9" w14:textId="366FAAFE" w:rsidR="007A4B8D" w:rsidRPr="00C37D0C" w:rsidRDefault="007A4B8D" w:rsidP="00C37D0C">
            <w:pPr>
              <w:pStyle w:val="NoSpacing"/>
              <w:spacing w:line="276" w:lineRule="auto"/>
              <w:rPr>
                <w:sz w:val="21"/>
                <w:szCs w:val="21"/>
              </w:rPr>
            </w:pPr>
            <w:r w:rsidRPr="00C37D0C">
              <w:rPr>
                <w:sz w:val="21"/>
                <w:szCs w:val="21"/>
              </w:rPr>
              <w:t>2.4.1</w:t>
            </w:r>
          </w:p>
        </w:tc>
        <w:tc>
          <w:tcPr>
            <w:tcW w:w="0" w:type="auto"/>
          </w:tcPr>
          <w:p w14:paraId="518ADA61" w14:textId="76D727D0" w:rsidR="007A4B8D" w:rsidRPr="00C37D0C" w:rsidRDefault="007A4B8D"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HBTs that could provide</w:t>
            </w:r>
          </w:p>
          <w:p w14:paraId="56E88CAF" w14:textId="77777777" w:rsidR="007A4B8D" w:rsidRPr="00C37D0C" w:rsidRDefault="007A4B8D"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- 12-lead ECG</w:t>
            </w:r>
          </w:p>
          <w:p w14:paraId="326A006C" w14:textId="77777777" w:rsidR="007A4B8D" w:rsidRPr="00C37D0C" w:rsidRDefault="007A4B8D"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Awake MRI</w:t>
            </w:r>
          </w:p>
          <w:p w14:paraId="279F09D3" w14:textId="77777777" w:rsidR="007A4B8D" w:rsidRPr="00C37D0C" w:rsidRDefault="007A4B8D"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MRI with sedation</w:t>
            </w:r>
          </w:p>
          <w:p w14:paraId="1B48AE49" w14:textId="77777777" w:rsidR="007A4B8D" w:rsidRPr="00C37D0C" w:rsidRDefault="007A4B8D"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xml:space="preserve">- MRI with general anaesthetic </w:t>
            </w:r>
          </w:p>
          <w:p w14:paraId="4E52D6B3" w14:textId="77777777" w:rsidR="007A4B8D" w:rsidRPr="00C37D0C" w:rsidRDefault="007A4B8D"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EEG standard</w:t>
            </w:r>
          </w:p>
          <w:p w14:paraId="5B0362FF" w14:textId="77777777" w:rsidR="007A4B8D" w:rsidRPr="00C37D0C" w:rsidRDefault="007A4B8D"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EEG sleep deprived</w:t>
            </w:r>
          </w:p>
          <w:p w14:paraId="2BF9C5E7" w14:textId="77777777" w:rsidR="007A4B8D" w:rsidRPr="00C37D0C" w:rsidRDefault="007A4B8D"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EEG Melatonin induced</w:t>
            </w:r>
          </w:p>
          <w:p w14:paraId="2829ECA9" w14:textId="77777777" w:rsidR="007A4B8D" w:rsidRPr="00C37D0C" w:rsidRDefault="007A4B8D"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EEG Portable on ward area</w:t>
            </w:r>
          </w:p>
          <w:p w14:paraId="6B68DCA5" w14:textId="77777777" w:rsidR="007A4B8D" w:rsidRPr="00C37D0C" w:rsidRDefault="007A4B8D"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EEG 24-48h ambulatory</w:t>
            </w:r>
          </w:p>
          <w:p w14:paraId="30E58A32" w14:textId="77777777" w:rsidR="007A4B8D" w:rsidRPr="00C37D0C" w:rsidRDefault="007A4B8D"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EEG Sedated</w:t>
            </w:r>
          </w:p>
          <w:p w14:paraId="70F37B80" w14:textId="77777777" w:rsidR="007A4B8D" w:rsidRPr="00C37D0C" w:rsidRDefault="007A4B8D"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Video telemetry inpatient</w:t>
            </w:r>
          </w:p>
          <w:p w14:paraId="47D5C773" w14:textId="77777777" w:rsidR="007A4B8D" w:rsidRPr="00C37D0C" w:rsidRDefault="007A4B8D"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Video telemetry outpatient</w:t>
            </w:r>
          </w:p>
          <w:p w14:paraId="6F515A9F" w14:textId="77777777" w:rsidR="007A4B8D" w:rsidRPr="00C37D0C" w:rsidRDefault="007A4B8D"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Video telemetry home</w:t>
            </w:r>
          </w:p>
        </w:tc>
        <w:tc>
          <w:tcPr>
            <w:tcW w:w="0" w:type="auto"/>
          </w:tcPr>
          <w:p w14:paraId="1F0E696B"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(n) of HB/Ts</w:t>
            </w:r>
          </w:p>
        </w:tc>
        <w:tc>
          <w:tcPr>
            <w:tcW w:w="0" w:type="auto"/>
            <w:vMerge/>
          </w:tcPr>
          <w:p w14:paraId="18A63E35"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06F1C5A4" w14:textId="77777777" w:rsidTr="00C531E5">
        <w:trPr>
          <w:trHeight w:val="340"/>
        </w:trPr>
        <w:tc>
          <w:tcPr>
            <w:cnfStyle w:val="001000000000" w:firstRow="0" w:lastRow="0" w:firstColumn="1" w:lastColumn="0" w:oddVBand="0" w:evenVBand="0" w:oddHBand="0" w:evenHBand="0" w:firstRowFirstColumn="0" w:firstRowLastColumn="0" w:lastRowFirstColumn="0" w:lastRowLastColumn="0"/>
            <w:tcW w:w="0" w:type="auto"/>
          </w:tcPr>
          <w:p w14:paraId="3D965B05" w14:textId="10C25778" w:rsidR="007A4B8D" w:rsidRPr="00C37D0C" w:rsidRDefault="007A4B8D" w:rsidP="00C37D0C">
            <w:pPr>
              <w:pStyle w:val="NoSpacing"/>
              <w:spacing w:line="276" w:lineRule="auto"/>
              <w:rPr>
                <w:b/>
                <w:sz w:val="21"/>
                <w:szCs w:val="21"/>
              </w:rPr>
            </w:pPr>
            <w:r w:rsidRPr="00C37D0C">
              <w:rPr>
                <w:sz w:val="21"/>
                <w:szCs w:val="21"/>
              </w:rPr>
              <w:t>2.5</w:t>
            </w:r>
          </w:p>
        </w:tc>
        <w:tc>
          <w:tcPr>
            <w:tcW w:w="0" w:type="auto"/>
            <w:vAlign w:val="bottom"/>
          </w:tcPr>
          <w:p w14:paraId="5EAE272B" w14:textId="45007507" w:rsidR="007A4B8D" w:rsidRPr="00C37D0C" w:rsidRDefault="007A4B8D"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b/>
                <w:sz w:val="21"/>
                <w:szCs w:val="21"/>
              </w:rPr>
            </w:pPr>
            <w:r w:rsidRPr="00C37D0C">
              <w:rPr>
                <w:b/>
                <w:sz w:val="21"/>
                <w:szCs w:val="21"/>
              </w:rPr>
              <w:t xml:space="preserve">Mental health </w:t>
            </w:r>
          </w:p>
        </w:tc>
        <w:tc>
          <w:tcPr>
            <w:tcW w:w="0" w:type="auto"/>
          </w:tcPr>
          <w:p w14:paraId="5A217A0E"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c>
          <w:tcPr>
            <w:tcW w:w="0" w:type="auto"/>
            <w:vMerge/>
          </w:tcPr>
          <w:p w14:paraId="2BCD8847"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6BD9FD00"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33FAD2DC" w14:textId="0D84F749" w:rsidR="007A4B8D" w:rsidRPr="00C37D0C" w:rsidRDefault="007A4B8D" w:rsidP="00C37D0C">
            <w:pPr>
              <w:pStyle w:val="NoSpacing"/>
              <w:spacing w:line="276" w:lineRule="auto"/>
              <w:rPr>
                <w:sz w:val="21"/>
                <w:szCs w:val="21"/>
              </w:rPr>
            </w:pPr>
            <w:r w:rsidRPr="00C37D0C">
              <w:rPr>
                <w:sz w:val="21"/>
                <w:szCs w:val="21"/>
              </w:rPr>
              <w:t>2.5.1</w:t>
            </w:r>
          </w:p>
        </w:tc>
        <w:tc>
          <w:tcPr>
            <w:tcW w:w="0" w:type="auto"/>
          </w:tcPr>
          <w:p w14:paraId="0437E0C0" w14:textId="4C2EA19D" w:rsidR="007A4B8D" w:rsidRPr="00C37D0C" w:rsidRDefault="007A4B8D"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HBT that routinely, formally screen for diagnoses related to epilepsy</w:t>
            </w:r>
          </w:p>
          <w:p w14:paraId="6EB5D3C1" w14:textId="77777777" w:rsidR="007A4B8D" w:rsidRPr="00C37D0C" w:rsidRDefault="007A4B8D"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ADHD, ASD, Mental Health disorders, none</w:t>
            </w:r>
          </w:p>
        </w:tc>
        <w:tc>
          <w:tcPr>
            <w:tcW w:w="0" w:type="auto"/>
          </w:tcPr>
          <w:p w14:paraId="5089812F"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(n) of HB/Ts</w:t>
            </w:r>
          </w:p>
        </w:tc>
        <w:tc>
          <w:tcPr>
            <w:tcW w:w="0" w:type="auto"/>
            <w:vMerge/>
          </w:tcPr>
          <w:p w14:paraId="637DCACD"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D627C5" w:rsidRPr="00C37D0C" w14:paraId="10BB9A12"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4B522333" w14:textId="7DDA3303" w:rsidR="00D627C5" w:rsidRPr="00D627C5" w:rsidRDefault="00D627C5" w:rsidP="00C37D0C">
            <w:pPr>
              <w:pStyle w:val="NoSpacing"/>
              <w:spacing w:line="276" w:lineRule="auto"/>
              <w:rPr>
                <w:color w:val="7030A0"/>
                <w:sz w:val="21"/>
                <w:szCs w:val="21"/>
              </w:rPr>
            </w:pPr>
            <w:r w:rsidRPr="00D627C5">
              <w:rPr>
                <w:color w:val="7030A0"/>
                <w:sz w:val="21"/>
                <w:szCs w:val="21"/>
              </w:rPr>
              <w:t>2.5.2</w:t>
            </w:r>
          </w:p>
        </w:tc>
        <w:tc>
          <w:tcPr>
            <w:tcW w:w="0" w:type="auto"/>
          </w:tcPr>
          <w:p w14:paraId="35571B6A" w14:textId="11E3D00D" w:rsidR="00D627C5" w:rsidRDefault="00D627C5"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color w:val="7030A0"/>
                <w:sz w:val="21"/>
                <w:szCs w:val="21"/>
              </w:rPr>
            </w:pPr>
            <w:r w:rsidRPr="00D627C5">
              <w:rPr>
                <w:color w:val="7030A0"/>
                <w:sz w:val="21"/>
                <w:szCs w:val="21"/>
              </w:rPr>
              <w:t xml:space="preserve">HBTs that could use </w:t>
            </w:r>
            <w:proofErr w:type="gramStart"/>
            <w:r w:rsidRPr="00D627C5">
              <w:rPr>
                <w:color w:val="7030A0"/>
                <w:sz w:val="21"/>
                <w:szCs w:val="21"/>
              </w:rPr>
              <w:t>particular mental</w:t>
            </w:r>
            <w:proofErr w:type="gramEnd"/>
            <w:r w:rsidRPr="00D627C5">
              <w:rPr>
                <w:color w:val="7030A0"/>
                <w:sz w:val="21"/>
                <w:szCs w:val="21"/>
              </w:rPr>
              <w:t xml:space="preserve"> health screening questionnaires</w:t>
            </w:r>
          </w:p>
          <w:p w14:paraId="6BB1318D" w14:textId="4E7D1C0B" w:rsidR="00D627C5" w:rsidRDefault="00D627C5" w:rsidP="00D627C5">
            <w:pPr>
              <w:pStyle w:val="NoSpacing"/>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color w:val="7030A0"/>
                <w:sz w:val="21"/>
                <w:szCs w:val="21"/>
              </w:rPr>
            </w:pPr>
            <w:r w:rsidRPr="00D627C5">
              <w:rPr>
                <w:color w:val="7030A0"/>
                <w:sz w:val="21"/>
                <w:szCs w:val="21"/>
              </w:rPr>
              <w:t>BDI – Beck Depression Inventory</w:t>
            </w:r>
          </w:p>
          <w:p w14:paraId="30A9AB63" w14:textId="6CFA8610" w:rsidR="00D627C5" w:rsidRDefault="00D627C5" w:rsidP="00D627C5">
            <w:pPr>
              <w:pStyle w:val="NoSpacing"/>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color w:val="7030A0"/>
                <w:sz w:val="21"/>
                <w:szCs w:val="21"/>
              </w:rPr>
            </w:pPr>
            <w:r w:rsidRPr="00D627C5">
              <w:rPr>
                <w:color w:val="7030A0"/>
                <w:sz w:val="21"/>
                <w:szCs w:val="21"/>
              </w:rPr>
              <w:t>Connor’s Questionnaire</w:t>
            </w:r>
          </w:p>
          <w:p w14:paraId="61F60AB9" w14:textId="4C2C4069" w:rsidR="00D627C5" w:rsidRDefault="00D627C5" w:rsidP="00D627C5">
            <w:pPr>
              <w:pStyle w:val="NoSpacing"/>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color w:val="7030A0"/>
                <w:sz w:val="21"/>
                <w:szCs w:val="21"/>
              </w:rPr>
            </w:pPr>
            <w:r w:rsidRPr="00D627C5">
              <w:rPr>
                <w:color w:val="7030A0"/>
                <w:sz w:val="21"/>
                <w:szCs w:val="21"/>
              </w:rPr>
              <w:t>Emotional Thermometers Tool</w:t>
            </w:r>
          </w:p>
          <w:p w14:paraId="58AFDBAD" w14:textId="1C3D3559" w:rsidR="00D627C5" w:rsidRDefault="00D627C5" w:rsidP="00D627C5">
            <w:pPr>
              <w:pStyle w:val="NoSpacing"/>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color w:val="7030A0"/>
                <w:sz w:val="21"/>
                <w:szCs w:val="21"/>
              </w:rPr>
            </w:pPr>
            <w:r w:rsidRPr="00D627C5">
              <w:rPr>
                <w:color w:val="7030A0"/>
                <w:sz w:val="21"/>
                <w:szCs w:val="21"/>
              </w:rPr>
              <w:t>GAD – Generalised Anxiety Disorder</w:t>
            </w:r>
          </w:p>
          <w:p w14:paraId="73346614" w14:textId="2ABDB8CB" w:rsidR="00D627C5" w:rsidRDefault="00D627C5" w:rsidP="00D627C5">
            <w:pPr>
              <w:pStyle w:val="NoSpacing"/>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color w:val="7030A0"/>
                <w:sz w:val="21"/>
                <w:szCs w:val="21"/>
              </w:rPr>
            </w:pPr>
            <w:r w:rsidRPr="00D627C5">
              <w:rPr>
                <w:color w:val="7030A0"/>
                <w:sz w:val="21"/>
                <w:szCs w:val="21"/>
              </w:rPr>
              <w:lastRenderedPageBreak/>
              <w:t>GAD 2 – Generalised Anxiety Disorder 2</w:t>
            </w:r>
          </w:p>
          <w:p w14:paraId="4B66FD11" w14:textId="7D7DB203" w:rsidR="00D627C5" w:rsidRDefault="00D627C5" w:rsidP="00D627C5">
            <w:pPr>
              <w:pStyle w:val="NoSpacing"/>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color w:val="7030A0"/>
                <w:sz w:val="21"/>
                <w:szCs w:val="21"/>
              </w:rPr>
            </w:pPr>
            <w:r w:rsidRPr="00D627C5">
              <w:rPr>
                <w:color w:val="7030A0"/>
                <w:sz w:val="21"/>
                <w:szCs w:val="21"/>
              </w:rPr>
              <w:t>GAD 7 – Generalised Anxiety Disorder GAD 7</w:t>
            </w:r>
          </w:p>
          <w:p w14:paraId="5A23137A" w14:textId="01E72463" w:rsidR="00D627C5" w:rsidRDefault="00B46A53" w:rsidP="00D627C5">
            <w:pPr>
              <w:pStyle w:val="NoSpacing"/>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color w:val="7030A0"/>
                <w:sz w:val="21"/>
                <w:szCs w:val="21"/>
              </w:rPr>
            </w:pPr>
            <w:r w:rsidRPr="00B46A53">
              <w:rPr>
                <w:color w:val="7030A0"/>
                <w:sz w:val="21"/>
                <w:szCs w:val="21"/>
              </w:rPr>
              <w:t>HADS – Hospital Anxiety and Depression Scale</w:t>
            </w:r>
          </w:p>
          <w:p w14:paraId="1B6B9820" w14:textId="2CB75349" w:rsidR="00B46A53" w:rsidRDefault="00B46A53" w:rsidP="00D627C5">
            <w:pPr>
              <w:pStyle w:val="NoSpacing"/>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color w:val="7030A0"/>
                <w:sz w:val="21"/>
                <w:szCs w:val="21"/>
              </w:rPr>
            </w:pPr>
            <w:r w:rsidRPr="00B46A53">
              <w:rPr>
                <w:color w:val="7030A0"/>
                <w:sz w:val="21"/>
                <w:szCs w:val="21"/>
              </w:rPr>
              <w:t>MFQ – Mood and Feelings Questionnaire (Child,</w:t>
            </w:r>
            <w:r>
              <w:rPr>
                <w:color w:val="7030A0"/>
                <w:sz w:val="21"/>
                <w:szCs w:val="21"/>
              </w:rPr>
              <w:t xml:space="preserve"> </w:t>
            </w:r>
            <w:r w:rsidRPr="00B46A53">
              <w:rPr>
                <w:color w:val="7030A0"/>
                <w:sz w:val="21"/>
                <w:szCs w:val="21"/>
              </w:rPr>
              <w:t>Parent,</w:t>
            </w:r>
            <w:r>
              <w:rPr>
                <w:color w:val="7030A0"/>
                <w:sz w:val="21"/>
                <w:szCs w:val="21"/>
              </w:rPr>
              <w:t xml:space="preserve"> </w:t>
            </w:r>
            <w:r w:rsidRPr="00B46A53">
              <w:rPr>
                <w:color w:val="7030A0"/>
                <w:sz w:val="21"/>
                <w:szCs w:val="21"/>
              </w:rPr>
              <w:t>adult versions</w:t>
            </w:r>
          </w:p>
          <w:p w14:paraId="5B915282" w14:textId="0A96F67E" w:rsidR="00B46A53" w:rsidRDefault="00B46A53" w:rsidP="00D627C5">
            <w:pPr>
              <w:pStyle w:val="NoSpacing"/>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color w:val="7030A0"/>
                <w:sz w:val="21"/>
                <w:szCs w:val="21"/>
              </w:rPr>
            </w:pPr>
            <w:r w:rsidRPr="00B46A53">
              <w:rPr>
                <w:color w:val="7030A0"/>
                <w:sz w:val="21"/>
                <w:szCs w:val="21"/>
              </w:rPr>
              <w:t>NDDI -E Neurological Disorders Depression Inventory for Epilepsy</w:t>
            </w:r>
          </w:p>
          <w:p w14:paraId="5C7B05AE" w14:textId="407A3AB9" w:rsidR="00B46A53" w:rsidRDefault="00B46A53" w:rsidP="00D627C5">
            <w:pPr>
              <w:pStyle w:val="NoSpacing"/>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color w:val="7030A0"/>
                <w:sz w:val="21"/>
                <w:szCs w:val="21"/>
              </w:rPr>
            </w:pPr>
            <w:r w:rsidRPr="00B46A53">
              <w:rPr>
                <w:color w:val="7030A0"/>
                <w:sz w:val="21"/>
                <w:szCs w:val="21"/>
              </w:rPr>
              <w:t>PHQ – Patient Health Questionnaire,</w:t>
            </w:r>
            <w:r>
              <w:rPr>
                <w:color w:val="7030A0"/>
                <w:sz w:val="21"/>
                <w:szCs w:val="21"/>
              </w:rPr>
              <w:t xml:space="preserve"> </w:t>
            </w:r>
            <w:r w:rsidRPr="00B46A53">
              <w:rPr>
                <w:color w:val="7030A0"/>
                <w:sz w:val="21"/>
                <w:szCs w:val="21"/>
              </w:rPr>
              <w:t>PHQ 2,</w:t>
            </w:r>
            <w:r>
              <w:rPr>
                <w:color w:val="7030A0"/>
                <w:sz w:val="21"/>
                <w:szCs w:val="21"/>
              </w:rPr>
              <w:t xml:space="preserve"> </w:t>
            </w:r>
            <w:r w:rsidRPr="00B46A53">
              <w:rPr>
                <w:color w:val="7030A0"/>
                <w:sz w:val="21"/>
                <w:szCs w:val="21"/>
              </w:rPr>
              <w:t>PHQ 9</w:t>
            </w:r>
          </w:p>
          <w:p w14:paraId="5BDFBC00" w14:textId="3AB47FFF" w:rsidR="00B46A53" w:rsidRPr="00D627C5" w:rsidRDefault="00B46A53" w:rsidP="00D627C5">
            <w:pPr>
              <w:pStyle w:val="NoSpacing"/>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color w:val="7030A0"/>
                <w:sz w:val="21"/>
                <w:szCs w:val="21"/>
              </w:rPr>
            </w:pPr>
            <w:r w:rsidRPr="00B46A53">
              <w:rPr>
                <w:color w:val="7030A0"/>
                <w:sz w:val="21"/>
                <w:szCs w:val="21"/>
              </w:rPr>
              <w:t>SDQ (Strength and Difficulties Questionnaire)</w:t>
            </w:r>
          </w:p>
          <w:p w14:paraId="291D30CC" w14:textId="3EF76E81" w:rsidR="00D627C5" w:rsidRPr="00D627C5" w:rsidRDefault="00D627C5"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color w:val="7030A0"/>
                <w:sz w:val="21"/>
                <w:szCs w:val="21"/>
              </w:rPr>
            </w:pPr>
          </w:p>
        </w:tc>
        <w:tc>
          <w:tcPr>
            <w:tcW w:w="0" w:type="auto"/>
          </w:tcPr>
          <w:p w14:paraId="5FE5D0B5" w14:textId="568D9D99" w:rsidR="00D627C5" w:rsidRPr="00D627C5" w:rsidRDefault="00D627C5" w:rsidP="00C37D0C">
            <w:pPr>
              <w:spacing w:line="276" w:lineRule="auto"/>
              <w:cnfStyle w:val="000000000000" w:firstRow="0" w:lastRow="0" w:firstColumn="0" w:lastColumn="0" w:oddVBand="0" w:evenVBand="0" w:oddHBand="0" w:evenHBand="0" w:firstRowFirstColumn="0" w:firstRowLastColumn="0" w:lastRowFirstColumn="0" w:lastRowLastColumn="0"/>
              <w:rPr>
                <w:color w:val="7030A0"/>
                <w:sz w:val="21"/>
                <w:szCs w:val="21"/>
              </w:rPr>
            </w:pPr>
            <w:r w:rsidRPr="00D627C5">
              <w:rPr>
                <w:color w:val="7030A0"/>
                <w:sz w:val="21"/>
                <w:szCs w:val="21"/>
              </w:rPr>
              <w:lastRenderedPageBreak/>
              <w:t>% (n) of HB/Ts</w:t>
            </w:r>
          </w:p>
        </w:tc>
        <w:tc>
          <w:tcPr>
            <w:tcW w:w="0" w:type="auto"/>
            <w:vMerge/>
          </w:tcPr>
          <w:p w14:paraId="0E849E5A" w14:textId="77777777" w:rsidR="00D627C5" w:rsidRPr="00C37D0C" w:rsidRDefault="00D627C5"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78DCD49E"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734C53D2" w14:textId="34B90414" w:rsidR="007A4B8D" w:rsidRPr="00C37D0C" w:rsidRDefault="007A4B8D" w:rsidP="00C37D0C">
            <w:pPr>
              <w:pStyle w:val="NoSpacing"/>
              <w:spacing w:line="276" w:lineRule="auto"/>
              <w:rPr>
                <w:sz w:val="21"/>
                <w:szCs w:val="21"/>
              </w:rPr>
            </w:pPr>
            <w:r w:rsidRPr="00EE4058">
              <w:rPr>
                <w:color w:val="7030A0"/>
                <w:sz w:val="21"/>
                <w:szCs w:val="21"/>
              </w:rPr>
              <w:t>2.5.</w:t>
            </w:r>
            <w:r w:rsidR="00EE4058" w:rsidRPr="00EE4058">
              <w:rPr>
                <w:color w:val="7030A0"/>
                <w:sz w:val="21"/>
                <w:szCs w:val="21"/>
              </w:rPr>
              <w:t>3</w:t>
            </w:r>
          </w:p>
        </w:tc>
        <w:tc>
          <w:tcPr>
            <w:tcW w:w="0" w:type="auto"/>
          </w:tcPr>
          <w:p w14:paraId="24CBE3BC" w14:textId="38781F0F" w:rsidR="007A4B8D" w:rsidRPr="00C37D0C" w:rsidRDefault="007A4B8D"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HBT with agreed referral pathways for children and young people with mental health concerns</w:t>
            </w:r>
          </w:p>
        </w:tc>
        <w:tc>
          <w:tcPr>
            <w:tcW w:w="0" w:type="auto"/>
          </w:tcPr>
          <w:p w14:paraId="3CEC6B27"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(n) of HB/Ts</w:t>
            </w:r>
          </w:p>
        </w:tc>
        <w:tc>
          <w:tcPr>
            <w:tcW w:w="0" w:type="auto"/>
            <w:vMerge/>
          </w:tcPr>
          <w:p w14:paraId="6DFF5E98"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EE4058" w:rsidRPr="00C37D0C" w14:paraId="34906A17"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659BC063" w14:textId="2419B319" w:rsidR="00EE4058" w:rsidRPr="00C37D0C" w:rsidRDefault="00EE4058" w:rsidP="00C37D0C">
            <w:pPr>
              <w:pStyle w:val="NoSpacing"/>
              <w:spacing w:line="276" w:lineRule="auto"/>
              <w:rPr>
                <w:sz w:val="21"/>
                <w:szCs w:val="21"/>
              </w:rPr>
            </w:pPr>
            <w:r w:rsidRPr="00EE4058">
              <w:rPr>
                <w:color w:val="7030A0"/>
                <w:sz w:val="21"/>
                <w:szCs w:val="21"/>
              </w:rPr>
              <w:t>2.5.</w:t>
            </w:r>
            <w:r w:rsidR="003744FA">
              <w:rPr>
                <w:color w:val="7030A0"/>
                <w:sz w:val="21"/>
                <w:szCs w:val="21"/>
              </w:rPr>
              <w:t>3</w:t>
            </w:r>
          </w:p>
        </w:tc>
        <w:tc>
          <w:tcPr>
            <w:tcW w:w="0" w:type="auto"/>
          </w:tcPr>
          <w:p w14:paraId="4529035C" w14:textId="28C7E850" w:rsidR="00EE4058" w:rsidRPr="009A1C7F" w:rsidRDefault="00EE4058"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color w:val="7030A0"/>
                <w:sz w:val="21"/>
                <w:szCs w:val="21"/>
              </w:rPr>
            </w:pPr>
            <w:r w:rsidRPr="009A1C7F">
              <w:rPr>
                <w:color w:val="7030A0"/>
                <w:sz w:val="21"/>
                <w:szCs w:val="21"/>
              </w:rPr>
              <w:t>HBTs that could provide agreed referral pathways for children and young people with mental health concerns</w:t>
            </w:r>
            <w:r w:rsidR="009A1C7F" w:rsidRPr="009A1C7F">
              <w:rPr>
                <w:color w:val="7030A0"/>
                <w:sz w:val="21"/>
                <w:szCs w:val="21"/>
              </w:rPr>
              <w:t>;</w:t>
            </w:r>
          </w:p>
          <w:p w14:paraId="68016271" w14:textId="77777777" w:rsidR="00EE4058" w:rsidRPr="009A1C7F" w:rsidRDefault="00EE4058"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color w:val="7030A0"/>
                <w:sz w:val="21"/>
                <w:szCs w:val="21"/>
              </w:rPr>
            </w:pPr>
            <w:r w:rsidRPr="009A1C7F">
              <w:rPr>
                <w:color w:val="7030A0"/>
                <w:sz w:val="21"/>
                <w:szCs w:val="21"/>
              </w:rPr>
              <w:t>-Anxiety</w:t>
            </w:r>
          </w:p>
          <w:p w14:paraId="2DEA4CF5" w14:textId="11D13575" w:rsidR="00EE4058" w:rsidRPr="009A1C7F" w:rsidRDefault="00EE4058"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color w:val="7030A0"/>
                <w:sz w:val="21"/>
                <w:szCs w:val="21"/>
              </w:rPr>
            </w:pPr>
            <w:r w:rsidRPr="009A1C7F">
              <w:rPr>
                <w:color w:val="7030A0"/>
                <w:sz w:val="21"/>
                <w:szCs w:val="21"/>
              </w:rPr>
              <w:t>-Depression</w:t>
            </w:r>
          </w:p>
          <w:p w14:paraId="21FC7258" w14:textId="3BC3BD39" w:rsidR="00EE4058" w:rsidRPr="009A1C7F" w:rsidRDefault="00EE4058"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color w:val="7030A0"/>
                <w:sz w:val="21"/>
                <w:szCs w:val="21"/>
              </w:rPr>
            </w:pPr>
            <w:r w:rsidRPr="009A1C7F">
              <w:rPr>
                <w:color w:val="7030A0"/>
                <w:sz w:val="21"/>
                <w:szCs w:val="21"/>
              </w:rPr>
              <w:t>-Mood Disorders</w:t>
            </w:r>
          </w:p>
          <w:p w14:paraId="5F3F072D" w14:textId="4A3D68B1" w:rsidR="00EE4058" w:rsidRPr="009A1C7F" w:rsidRDefault="00EE4058"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color w:val="7030A0"/>
                <w:sz w:val="21"/>
                <w:szCs w:val="21"/>
              </w:rPr>
            </w:pPr>
            <w:r w:rsidRPr="009A1C7F">
              <w:rPr>
                <w:color w:val="7030A0"/>
                <w:sz w:val="21"/>
                <w:szCs w:val="21"/>
              </w:rPr>
              <w:t>-Non-epileptic attack disorder</w:t>
            </w:r>
          </w:p>
          <w:p w14:paraId="30E63C39" w14:textId="18FB5DAB" w:rsidR="00EE4058" w:rsidRPr="009A1C7F" w:rsidRDefault="00EE4058"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color w:val="7030A0"/>
                <w:sz w:val="21"/>
                <w:szCs w:val="21"/>
              </w:rPr>
            </w:pPr>
            <w:r w:rsidRPr="009A1C7F">
              <w:rPr>
                <w:color w:val="7030A0"/>
                <w:sz w:val="21"/>
                <w:szCs w:val="21"/>
              </w:rPr>
              <w:t>-Other</w:t>
            </w:r>
          </w:p>
          <w:p w14:paraId="7E451B3F" w14:textId="16CA05A0" w:rsidR="00EE4058" w:rsidRPr="009A1C7F" w:rsidRDefault="00EE4058"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color w:val="7030A0"/>
                <w:sz w:val="21"/>
                <w:szCs w:val="21"/>
              </w:rPr>
            </w:pPr>
            <w:r w:rsidRPr="009A1C7F">
              <w:rPr>
                <w:color w:val="7030A0"/>
                <w:sz w:val="21"/>
                <w:szCs w:val="21"/>
              </w:rPr>
              <w:t>-No, not for any of the above</w:t>
            </w:r>
          </w:p>
          <w:p w14:paraId="23308742" w14:textId="706A0262" w:rsidR="00EE4058" w:rsidRPr="009A1C7F" w:rsidRDefault="00EE4058"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color w:val="7030A0"/>
                <w:sz w:val="21"/>
                <w:szCs w:val="21"/>
              </w:rPr>
            </w:pPr>
          </w:p>
        </w:tc>
        <w:tc>
          <w:tcPr>
            <w:tcW w:w="0" w:type="auto"/>
          </w:tcPr>
          <w:p w14:paraId="17C1BB08" w14:textId="5D2CD103" w:rsidR="00EE4058" w:rsidRPr="009A1C7F" w:rsidRDefault="00EE4058" w:rsidP="00C37D0C">
            <w:pPr>
              <w:spacing w:line="276" w:lineRule="auto"/>
              <w:cnfStyle w:val="000000000000" w:firstRow="0" w:lastRow="0" w:firstColumn="0" w:lastColumn="0" w:oddVBand="0" w:evenVBand="0" w:oddHBand="0" w:evenHBand="0" w:firstRowFirstColumn="0" w:firstRowLastColumn="0" w:lastRowFirstColumn="0" w:lastRowLastColumn="0"/>
              <w:rPr>
                <w:color w:val="7030A0"/>
                <w:sz w:val="21"/>
                <w:szCs w:val="21"/>
              </w:rPr>
            </w:pPr>
            <w:r w:rsidRPr="009A1C7F">
              <w:rPr>
                <w:color w:val="7030A0"/>
                <w:sz w:val="21"/>
                <w:szCs w:val="21"/>
              </w:rPr>
              <w:t>% (n) of HB/Ts</w:t>
            </w:r>
          </w:p>
        </w:tc>
        <w:tc>
          <w:tcPr>
            <w:tcW w:w="0" w:type="auto"/>
            <w:vMerge/>
          </w:tcPr>
          <w:p w14:paraId="7E30E364" w14:textId="77777777" w:rsidR="00EE4058" w:rsidRPr="00C37D0C" w:rsidRDefault="00EE4058"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6B6EC571"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5D0CE767" w14:textId="44D415A4" w:rsidR="007A4B8D" w:rsidRPr="003744FA" w:rsidRDefault="007A4B8D" w:rsidP="00C37D0C">
            <w:pPr>
              <w:pStyle w:val="NoSpacing"/>
              <w:spacing w:line="276" w:lineRule="auto"/>
              <w:rPr>
                <w:color w:val="7030A0"/>
                <w:sz w:val="21"/>
                <w:szCs w:val="21"/>
              </w:rPr>
            </w:pPr>
            <w:r w:rsidRPr="003744FA">
              <w:rPr>
                <w:color w:val="7030A0"/>
                <w:sz w:val="21"/>
                <w:szCs w:val="21"/>
              </w:rPr>
              <w:t>2.5.</w:t>
            </w:r>
            <w:r w:rsidR="003744FA" w:rsidRPr="003744FA">
              <w:rPr>
                <w:color w:val="7030A0"/>
                <w:sz w:val="21"/>
                <w:szCs w:val="21"/>
              </w:rPr>
              <w:t>4</w:t>
            </w:r>
          </w:p>
        </w:tc>
        <w:tc>
          <w:tcPr>
            <w:tcW w:w="0" w:type="auto"/>
          </w:tcPr>
          <w:p w14:paraId="4AD5A4B6" w14:textId="5238832B" w:rsidR="007A4B8D" w:rsidRPr="00C37D0C" w:rsidRDefault="007A4B8D"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Composition of mental health provision in HBTs that were facilitating mental health provision within epilepsy clinics</w:t>
            </w:r>
          </w:p>
          <w:p w14:paraId="011CC8F1" w14:textId="77777777" w:rsidR="007A4B8D" w:rsidRPr="00C37D0C" w:rsidRDefault="007A4B8D"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mental health professionals provide direct co-located clinical care</w:t>
            </w:r>
          </w:p>
          <w:p w14:paraId="48556B77" w14:textId="77777777" w:rsidR="007A4B8D" w:rsidRPr="00C37D0C" w:rsidRDefault="007A4B8D"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MDT meetings where epilepsy and mental health professionals discuss individual patients</w:t>
            </w:r>
          </w:p>
          <w:p w14:paraId="10088AA1" w14:textId="77777777" w:rsidR="007A4B8D" w:rsidRPr="00C37D0C" w:rsidRDefault="007A4B8D"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b/>
                <w:sz w:val="21"/>
                <w:szCs w:val="21"/>
              </w:rPr>
            </w:pPr>
            <w:r w:rsidRPr="00C37D0C">
              <w:rPr>
                <w:sz w:val="21"/>
                <w:szCs w:val="21"/>
              </w:rPr>
              <w:t>- Other</w:t>
            </w:r>
          </w:p>
        </w:tc>
        <w:tc>
          <w:tcPr>
            <w:tcW w:w="0" w:type="auto"/>
          </w:tcPr>
          <w:p w14:paraId="32BAEBA0"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(n) of HB/Ts</w:t>
            </w:r>
          </w:p>
        </w:tc>
        <w:tc>
          <w:tcPr>
            <w:tcW w:w="0" w:type="auto"/>
            <w:vMerge/>
          </w:tcPr>
          <w:p w14:paraId="168AF1E6"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3174B40B"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1A54C64F" w14:textId="4D08E624" w:rsidR="007A4B8D" w:rsidRPr="003744FA" w:rsidRDefault="007A4B8D" w:rsidP="00C37D0C">
            <w:pPr>
              <w:pStyle w:val="NoSpacing"/>
              <w:spacing w:line="276" w:lineRule="auto"/>
              <w:rPr>
                <w:color w:val="7030A0"/>
                <w:sz w:val="21"/>
                <w:szCs w:val="21"/>
              </w:rPr>
            </w:pPr>
            <w:r w:rsidRPr="003744FA">
              <w:rPr>
                <w:color w:val="7030A0"/>
                <w:sz w:val="21"/>
                <w:szCs w:val="21"/>
              </w:rPr>
              <w:t>2.5.</w:t>
            </w:r>
            <w:r w:rsidR="003744FA" w:rsidRPr="003744FA">
              <w:rPr>
                <w:color w:val="7030A0"/>
                <w:sz w:val="21"/>
                <w:szCs w:val="21"/>
              </w:rPr>
              <w:t>5</w:t>
            </w:r>
          </w:p>
        </w:tc>
        <w:tc>
          <w:tcPr>
            <w:tcW w:w="0" w:type="auto"/>
          </w:tcPr>
          <w:p w14:paraId="1399656F" w14:textId="53165201" w:rsidR="007A4B8D" w:rsidRPr="00C37D0C" w:rsidRDefault="007A4B8D"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HBTs could refer to mental health assessment service</w:t>
            </w:r>
          </w:p>
          <w:p w14:paraId="7ED4FDA8" w14:textId="77777777" w:rsidR="007A4B8D" w:rsidRPr="00C37D0C" w:rsidRDefault="007A4B8D"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b/>
                <w:sz w:val="21"/>
                <w:szCs w:val="21"/>
              </w:rPr>
            </w:pPr>
            <w:r w:rsidRPr="00C37D0C">
              <w:rPr>
                <w:sz w:val="21"/>
                <w:szCs w:val="21"/>
              </w:rPr>
              <w:t>- clinical psychology, psychiatric, educational psychology, formal developmental, none</w:t>
            </w:r>
          </w:p>
        </w:tc>
        <w:tc>
          <w:tcPr>
            <w:tcW w:w="0" w:type="auto"/>
          </w:tcPr>
          <w:p w14:paraId="4C1407EC"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(n) of HB/Ts</w:t>
            </w:r>
          </w:p>
        </w:tc>
        <w:tc>
          <w:tcPr>
            <w:tcW w:w="0" w:type="auto"/>
            <w:vMerge/>
          </w:tcPr>
          <w:p w14:paraId="623F4CDD"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0AFBECDA" w14:textId="77777777" w:rsidTr="00CA14CD">
        <w:trPr>
          <w:trHeight w:val="340"/>
        </w:trPr>
        <w:tc>
          <w:tcPr>
            <w:cnfStyle w:val="001000000000" w:firstRow="0" w:lastRow="0" w:firstColumn="1" w:lastColumn="0" w:oddVBand="0" w:evenVBand="0" w:oddHBand="0" w:evenHBand="0" w:firstRowFirstColumn="0" w:firstRowLastColumn="0" w:lastRowFirstColumn="0" w:lastRowLastColumn="0"/>
            <w:tcW w:w="0" w:type="auto"/>
            <w:vAlign w:val="bottom"/>
          </w:tcPr>
          <w:p w14:paraId="162E3164" w14:textId="328D1AFA" w:rsidR="007A4B8D" w:rsidRPr="00C37D0C" w:rsidRDefault="007A4B8D" w:rsidP="00C37D0C">
            <w:pPr>
              <w:spacing w:line="276" w:lineRule="auto"/>
              <w:rPr>
                <w:b/>
                <w:sz w:val="21"/>
                <w:szCs w:val="21"/>
              </w:rPr>
            </w:pPr>
            <w:r w:rsidRPr="00C37D0C">
              <w:rPr>
                <w:b/>
                <w:sz w:val="21"/>
                <w:szCs w:val="21"/>
              </w:rPr>
              <w:t>2.6</w:t>
            </w:r>
          </w:p>
        </w:tc>
        <w:tc>
          <w:tcPr>
            <w:tcW w:w="0" w:type="auto"/>
            <w:vAlign w:val="bottom"/>
          </w:tcPr>
          <w:p w14:paraId="652BEA34" w14:textId="4148854A"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b/>
                <w:sz w:val="21"/>
                <w:szCs w:val="21"/>
              </w:rPr>
            </w:pPr>
            <w:r w:rsidRPr="00C37D0C">
              <w:rPr>
                <w:b/>
                <w:sz w:val="21"/>
                <w:szCs w:val="21"/>
              </w:rPr>
              <w:t>Service contact</w:t>
            </w:r>
          </w:p>
        </w:tc>
        <w:tc>
          <w:tcPr>
            <w:tcW w:w="0" w:type="auto"/>
          </w:tcPr>
          <w:p w14:paraId="60C4AF6B"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c>
          <w:tcPr>
            <w:tcW w:w="0" w:type="auto"/>
            <w:vMerge/>
          </w:tcPr>
          <w:p w14:paraId="03C08005"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48657D7D"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24BC8FF7" w14:textId="6A910A78" w:rsidR="007A4B8D" w:rsidRPr="00C37D0C" w:rsidRDefault="007A4B8D" w:rsidP="00C37D0C">
            <w:pPr>
              <w:spacing w:line="276" w:lineRule="auto"/>
              <w:rPr>
                <w:sz w:val="21"/>
                <w:szCs w:val="21"/>
              </w:rPr>
            </w:pPr>
            <w:r w:rsidRPr="00C37D0C">
              <w:rPr>
                <w:sz w:val="21"/>
                <w:szCs w:val="21"/>
              </w:rPr>
              <w:t>2.6.1</w:t>
            </w:r>
          </w:p>
        </w:tc>
        <w:tc>
          <w:tcPr>
            <w:tcW w:w="0" w:type="auto"/>
          </w:tcPr>
          <w:p w14:paraId="7DBA2109" w14:textId="05298413"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HB/Ts where specialist advice was available all year round/part of the year:</w:t>
            </w:r>
          </w:p>
          <w:p w14:paraId="68925F29"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lastRenderedPageBreak/>
              <w:t xml:space="preserve">- on some weekdays, all weekdays or all weekdays and out of hours </w:t>
            </w:r>
          </w:p>
        </w:tc>
        <w:tc>
          <w:tcPr>
            <w:tcW w:w="0" w:type="auto"/>
          </w:tcPr>
          <w:p w14:paraId="5259A2B4"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lastRenderedPageBreak/>
              <w:t>% (n) of HB/Ts</w:t>
            </w:r>
          </w:p>
        </w:tc>
        <w:tc>
          <w:tcPr>
            <w:tcW w:w="0" w:type="auto"/>
            <w:vMerge/>
          </w:tcPr>
          <w:p w14:paraId="132D3561"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585FC67C"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1F31FF4B" w14:textId="43FFF7A5" w:rsidR="007A4B8D" w:rsidRPr="00C37D0C" w:rsidRDefault="007A4B8D" w:rsidP="00C37D0C">
            <w:pPr>
              <w:spacing w:line="276" w:lineRule="auto"/>
              <w:rPr>
                <w:sz w:val="21"/>
                <w:szCs w:val="21"/>
              </w:rPr>
            </w:pPr>
            <w:r w:rsidRPr="00C37D0C">
              <w:rPr>
                <w:sz w:val="21"/>
                <w:szCs w:val="21"/>
              </w:rPr>
              <w:t>2.6.2</w:t>
            </w:r>
          </w:p>
        </w:tc>
        <w:tc>
          <w:tcPr>
            <w:tcW w:w="0" w:type="auto"/>
          </w:tcPr>
          <w:p w14:paraId="788C078A" w14:textId="70EBC002"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HBT providing specialist advice between scheduled reviews</w:t>
            </w:r>
          </w:p>
        </w:tc>
        <w:tc>
          <w:tcPr>
            <w:tcW w:w="0" w:type="auto"/>
          </w:tcPr>
          <w:p w14:paraId="2F0A1EE3"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(n) of HB/Ts</w:t>
            </w:r>
          </w:p>
        </w:tc>
        <w:tc>
          <w:tcPr>
            <w:tcW w:w="0" w:type="auto"/>
            <w:vMerge/>
          </w:tcPr>
          <w:p w14:paraId="3747CBBC"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0590F58B"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2D320183" w14:textId="32085F8E" w:rsidR="007A4B8D" w:rsidRPr="00C37D0C" w:rsidRDefault="007A4B8D" w:rsidP="00C37D0C">
            <w:pPr>
              <w:spacing w:line="276" w:lineRule="auto"/>
              <w:rPr>
                <w:sz w:val="21"/>
                <w:szCs w:val="21"/>
              </w:rPr>
            </w:pPr>
            <w:r w:rsidRPr="00C37D0C">
              <w:rPr>
                <w:sz w:val="21"/>
                <w:szCs w:val="21"/>
              </w:rPr>
              <w:t>2.6.3</w:t>
            </w:r>
          </w:p>
        </w:tc>
        <w:tc>
          <w:tcPr>
            <w:tcW w:w="0" w:type="auto"/>
          </w:tcPr>
          <w:p w14:paraId="6D4E5F0E" w14:textId="5C1BAFBE"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Typical response time to requests for specialist epilepsy advice between scheduled reviews</w:t>
            </w:r>
          </w:p>
          <w:p w14:paraId="72A19E62"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same weekday, next week day, 3-4 weekdays, within working week</w:t>
            </w:r>
          </w:p>
        </w:tc>
        <w:tc>
          <w:tcPr>
            <w:tcW w:w="0" w:type="auto"/>
          </w:tcPr>
          <w:p w14:paraId="3D461102"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(n) of HB/Ts</w:t>
            </w:r>
          </w:p>
        </w:tc>
        <w:tc>
          <w:tcPr>
            <w:tcW w:w="0" w:type="auto"/>
            <w:vMerge/>
          </w:tcPr>
          <w:p w14:paraId="690F287B"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000D11A3"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6D17D20C" w14:textId="5B58E6B9" w:rsidR="007A4B8D" w:rsidRPr="00C37D0C" w:rsidRDefault="007A4B8D" w:rsidP="00C37D0C">
            <w:pPr>
              <w:spacing w:line="276" w:lineRule="auto"/>
              <w:rPr>
                <w:sz w:val="21"/>
                <w:szCs w:val="21"/>
              </w:rPr>
            </w:pPr>
            <w:r w:rsidRPr="00C37D0C">
              <w:rPr>
                <w:sz w:val="21"/>
                <w:szCs w:val="21"/>
              </w:rPr>
              <w:t>2.6.4</w:t>
            </w:r>
          </w:p>
        </w:tc>
        <w:tc>
          <w:tcPr>
            <w:tcW w:w="0" w:type="auto"/>
          </w:tcPr>
          <w:p w14:paraId="25287677" w14:textId="7270D13C"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Professional who ‘typically’ provides the initial specialist epilepsy advice</w:t>
            </w:r>
          </w:p>
          <w:p w14:paraId="1C558A13" w14:textId="13532DD8"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b/>
                <w:sz w:val="21"/>
                <w:szCs w:val="21"/>
              </w:rPr>
            </w:pPr>
            <w:r w:rsidRPr="00C37D0C">
              <w:rPr>
                <w:sz w:val="21"/>
                <w:szCs w:val="21"/>
              </w:rPr>
              <w:t>- ESN, consultant, paed</w:t>
            </w:r>
            <w:r w:rsidR="00E43DFC">
              <w:rPr>
                <w:sz w:val="21"/>
                <w:szCs w:val="21"/>
              </w:rPr>
              <w:t>iatric</w:t>
            </w:r>
            <w:r w:rsidRPr="00C37D0C">
              <w:rPr>
                <w:sz w:val="21"/>
                <w:szCs w:val="21"/>
              </w:rPr>
              <w:t xml:space="preserve"> neurologist, other</w:t>
            </w:r>
          </w:p>
        </w:tc>
        <w:tc>
          <w:tcPr>
            <w:tcW w:w="0" w:type="auto"/>
          </w:tcPr>
          <w:p w14:paraId="189EC263"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(n) of HB/Ts</w:t>
            </w:r>
          </w:p>
        </w:tc>
        <w:tc>
          <w:tcPr>
            <w:tcW w:w="0" w:type="auto"/>
            <w:vMerge/>
          </w:tcPr>
          <w:p w14:paraId="53F884D7"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1E785E" w:rsidRPr="00C37D0C" w14:paraId="7522558B" w14:textId="77777777" w:rsidTr="00CA14CD">
        <w:trPr>
          <w:trHeight w:val="340"/>
        </w:trPr>
        <w:tc>
          <w:tcPr>
            <w:cnfStyle w:val="001000000000" w:firstRow="0" w:lastRow="0" w:firstColumn="1" w:lastColumn="0" w:oddVBand="0" w:evenVBand="0" w:oddHBand="0" w:evenHBand="0" w:firstRowFirstColumn="0" w:firstRowLastColumn="0" w:lastRowFirstColumn="0" w:lastRowLastColumn="0"/>
            <w:tcW w:w="0" w:type="auto"/>
            <w:vAlign w:val="bottom"/>
          </w:tcPr>
          <w:p w14:paraId="2010D9D0" w14:textId="457F895F" w:rsidR="001E785E" w:rsidRPr="001E785E" w:rsidRDefault="001E785E" w:rsidP="001E785E">
            <w:pPr>
              <w:spacing w:line="276" w:lineRule="auto"/>
              <w:jc w:val="left"/>
              <w:rPr>
                <w:b/>
                <w:color w:val="7030A0"/>
                <w:sz w:val="21"/>
                <w:szCs w:val="21"/>
              </w:rPr>
            </w:pPr>
            <w:r w:rsidRPr="001E785E">
              <w:rPr>
                <w:b/>
                <w:color w:val="7030A0"/>
                <w:sz w:val="21"/>
                <w:szCs w:val="21"/>
              </w:rPr>
              <w:t>2.6.5</w:t>
            </w:r>
          </w:p>
        </w:tc>
        <w:tc>
          <w:tcPr>
            <w:tcW w:w="0" w:type="auto"/>
            <w:vAlign w:val="bottom"/>
          </w:tcPr>
          <w:p w14:paraId="4180CDD0" w14:textId="3A47714F" w:rsidR="001E785E" w:rsidRPr="001E785E" w:rsidRDefault="001E785E" w:rsidP="00C37D0C">
            <w:pPr>
              <w:spacing w:line="276" w:lineRule="auto"/>
              <w:cnfStyle w:val="000000000000" w:firstRow="0" w:lastRow="0" w:firstColumn="0" w:lastColumn="0" w:oddVBand="0" w:evenVBand="0" w:oddHBand="0" w:evenHBand="0" w:firstRowFirstColumn="0" w:firstRowLastColumn="0" w:lastRowFirstColumn="0" w:lastRowLastColumn="0"/>
              <w:rPr>
                <w:b/>
                <w:color w:val="7030A0"/>
                <w:sz w:val="21"/>
                <w:szCs w:val="21"/>
              </w:rPr>
            </w:pPr>
            <w:r w:rsidRPr="001E785E">
              <w:rPr>
                <w:color w:val="7030A0"/>
                <w:sz w:val="21"/>
                <w:szCs w:val="21"/>
              </w:rPr>
              <w:t>HB/Ts with a clear point of contact for non-paediatric professionals seeking paediatric epilepsy support</w:t>
            </w:r>
          </w:p>
        </w:tc>
        <w:tc>
          <w:tcPr>
            <w:tcW w:w="0" w:type="auto"/>
          </w:tcPr>
          <w:p w14:paraId="056488D2" w14:textId="024BEE92" w:rsidR="001E785E" w:rsidRPr="001E785E" w:rsidRDefault="001E785E" w:rsidP="00C37D0C">
            <w:pPr>
              <w:spacing w:line="276" w:lineRule="auto"/>
              <w:cnfStyle w:val="000000000000" w:firstRow="0" w:lastRow="0" w:firstColumn="0" w:lastColumn="0" w:oddVBand="0" w:evenVBand="0" w:oddHBand="0" w:evenHBand="0" w:firstRowFirstColumn="0" w:firstRowLastColumn="0" w:lastRowFirstColumn="0" w:lastRowLastColumn="0"/>
              <w:rPr>
                <w:color w:val="7030A0"/>
                <w:sz w:val="21"/>
                <w:szCs w:val="21"/>
              </w:rPr>
            </w:pPr>
            <w:r w:rsidRPr="001E785E">
              <w:rPr>
                <w:color w:val="7030A0"/>
                <w:sz w:val="21"/>
                <w:szCs w:val="21"/>
              </w:rPr>
              <w:t>% (n) of HB/Ts</w:t>
            </w:r>
          </w:p>
        </w:tc>
        <w:tc>
          <w:tcPr>
            <w:tcW w:w="0" w:type="auto"/>
            <w:vMerge/>
          </w:tcPr>
          <w:p w14:paraId="7CE1951C" w14:textId="77777777" w:rsidR="001E785E" w:rsidRPr="00C37D0C" w:rsidRDefault="001E785E"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16351E0F" w14:textId="77777777" w:rsidTr="00CA14CD">
        <w:trPr>
          <w:trHeight w:val="340"/>
        </w:trPr>
        <w:tc>
          <w:tcPr>
            <w:cnfStyle w:val="001000000000" w:firstRow="0" w:lastRow="0" w:firstColumn="1" w:lastColumn="0" w:oddVBand="0" w:evenVBand="0" w:oddHBand="0" w:evenHBand="0" w:firstRowFirstColumn="0" w:firstRowLastColumn="0" w:lastRowFirstColumn="0" w:lastRowLastColumn="0"/>
            <w:tcW w:w="0" w:type="auto"/>
            <w:vAlign w:val="bottom"/>
          </w:tcPr>
          <w:p w14:paraId="0989121A" w14:textId="73B15599" w:rsidR="007A4B8D" w:rsidRPr="00C37D0C" w:rsidRDefault="007A4B8D" w:rsidP="00C37D0C">
            <w:pPr>
              <w:spacing w:line="276" w:lineRule="auto"/>
              <w:rPr>
                <w:b/>
                <w:sz w:val="21"/>
                <w:szCs w:val="21"/>
              </w:rPr>
            </w:pPr>
            <w:r w:rsidRPr="00C37D0C">
              <w:rPr>
                <w:b/>
                <w:sz w:val="21"/>
                <w:szCs w:val="21"/>
              </w:rPr>
              <w:t>2.7</w:t>
            </w:r>
          </w:p>
        </w:tc>
        <w:tc>
          <w:tcPr>
            <w:tcW w:w="0" w:type="auto"/>
            <w:vAlign w:val="bottom"/>
          </w:tcPr>
          <w:p w14:paraId="106A526A" w14:textId="45E1FBE3"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b/>
                <w:sz w:val="21"/>
                <w:szCs w:val="21"/>
              </w:rPr>
            </w:pPr>
            <w:r w:rsidRPr="00C37D0C">
              <w:rPr>
                <w:b/>
                <w:sz w:val="21"/>
                <w:szCs w:val="21"/>
              </w:rPr>
              <w:t>Transition</w:t>
            </w:r>
          </w:p>
        </w:tc>
        <w:tc>
          <w:tcPr>
            <w:tcW w:w="0" w:type="auto"/>
          </w:tcPr>
          <w:p w14:paraId="59E868D3"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c>
          <w:tcPr>
            <w:tcW w:w="0" w:type="auto"/>
            <w:vMerge/>
          </w:tcPr>
          <w:p w14:paraId="5BA9A53E"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58BD5940"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060F0E1F" w14:textId="7660696C" w:rsidR="007A4B8D" w:rsidRPr="00C37D0C" w:rsidRDefault="007A4B8D" w:rsidP="00C37D0C">
            <w:pPr>
              <w:spacing w:line="276" w:lineRule="auto"/>
              <w:rPr>
                <w:sz w:val="21"/>
                <w:szCs w:val="21"/>
              </w:rPr>
            </w:pPr>
            <w:r w:rsidRPr="00C37D0C">
              <w:rPr>
                <w:sz w:val="21"/>
                <w:szCs w:val="21"/>
              </w:rPr>
              <w:t>2.7.1</w:t>
            </w:r>
          </w:p>
        </w:tc>
        <w:tc>
          <w:tcPr>
            <w:tcW w:w="0" w:type="auto"/>
          </w:tcPr>
          <w:p w14:paraId="0ECED375" w14:textId="6A8832BB"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Age at which the outpatient clinic typically accepted young people with epilepsies</w:t>
            </w:r>
          </w:p>
        </w:tc>
        <w:tc>
          <w:tcPr>
            <w:tcW w:w="0" w:type="auto"/>
          </w:tcPr>
          <w:p w14:paraId="2F92F736"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(n) of HB/Ts</w:t>
            </w:r>
          </w:p>
        </w:tc>
        <w:tc>
          <w:tcPr>
            <w:tcW w:w="0" w:type="auto"/>
            <w:vMerge/>
          </w:tcPr>
          <w:p w14:paraId="3044C16E"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492CA9B1"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568864FE" w14:textId="3FAFA105" w:rsidR="007A4B8D" w:rsidRPr="00C37D0C" w:rsidRDefault="007A4B8D" w:rsidP="00C37D0C">
            <w:pPr>
              <w:spacing w:line="276" w:lineRule="auto"/>
              <w:rPr>
                <w:sz w:val="21"/>
                <w:szCs w:val="21"/>
              </w:rPr>
            </w:pPr>
            <w:r w:rsidRPr="00C37D0C">
              <w:rPr>
                <w:sz w:val="21"/>
                <w:szCs w:val="21"/>
              </w:rPr>
              <w:t>2.7.2</w:t>
            </w:r>
          </w:p>
        </w:tc>
        <w:tc>
          <w:tcPr>
            <w:tcW w:w="0" w:type="auto"/>
          </w:tcPr>
          <w:p w14:paraId="7315C03E" w14:textId="0A9D7B1B"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b/>
                <w:sz w:val="21"/>
                <w:szCs w:val="21"/>
              </w:rPr>
            </w:pPr>
            <w:r w:rsidRPr="00C37D0C">
              <w:rPr>
                <w:sz w:val="21"/>
                <w:szCs w:val="21"/>
              </w:rPr>
              <w:t>HBTs that have an outpatient service for epilepsy where there is a presence of both adult and paediatric professionals</w:t>
            </w:r>
          </w:p>
        </w:tc>
        <w:tc>
          <w:tcPr>
            <w:tcW w:w="0" w:type="auto"/>
          </w:tcPr>
          <w:p w14:paraId="247CFC1E"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(n) of HB/Ts</w:t>
            </w:r>
          </w:p>
        </w:tc>
        <w:tc>
          <w:tcPr>
            <w:tcW w:w="0" w:type="auto"/>
            <w:vMerge/>
          </w:tcPr>
          <w:p w14:paraId="7010A23B"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210283C6"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4BBABEBF" w14:textId="3F66677E" w:rsidR="007A4B8D" w:rsidRPr="00C37D0C" w:rsidRDefault="007A4B8D" w:rsidP="00C37D0C">
            <w:pPr>
              <w:spacing w:line="276" w:lineRule="auto"/>
              <w:rPr>
                <w:sz w:val="21"/>
                <w:szCs w:val="21"/>
              </w:rPr>
            </w:pPr>
            <w:r w:rsidRPr="00C37D0C">
              <w:rPr>
                <w:sz w:val="21"/>
                <w:szCs w:val="21"/>
              </w:rPr>
              <w:t>2.7.3</w:t>
            </w:r>
          </w:p>
        </w:tc>
        <w:tc>
          <w:tcPr>
            <w:tcW w:w="0" w:type="auto"/>
          </w:tcPr>
          <w:p w14:paraId="5176D9AB" w14:textId="4997483A"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Structure of outpatient clinic service for epilepsy where there is a presence of both adult and paediatric professionals</w:t>
            </w:r>
          </w:p>
          <w:p w14:paraId="57896450"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Several joint appointments, single joint appointment, mix of joint &amp; individual appointments, other</w:t>
            </w:r>
          </w:p>
        </w:tc>
        <w:tc>
          <w:tcPr>
            <w:tcW w:w="0" w:type="auto"/>
          </w:tcPr>
          <w:p w14:paraId="4CDA402E"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(n) of HB/Ts</w:t>
            </w:r>
          </w:p>
        </w:tc>
        <w:tc>
          <w:tcPr>
            <w:tcW w:w="0" w:type="auto"/>
            <w:vMerge/>
          </w:tcPr>
          <w:p w14:paraId="1A434032"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788356D7"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39CD658A" w14:textId="68014E22" w:rsidR="007A4B8D" w:rsidRPr="00C37D0C" w:rsidRDefault="007A4B8D" w:rsidP="00C37D0C">
            <w:pPr>
              <w:spacing w:line="276" w:lineRule="auto"/>
              <w:rPr>
                <w:sz w:val="21"/>
                <w:szCs w:val="21"/>
              </w:rPr>
            </w:pPr>
            <w:r w:rsidRPr="00C37D0C">
              <w:rPr>
                <w:sz w:val="21"/>
                <w:szCs w:val="21"/>
              </w:rPr>
              <w:t>2.7.4</w:t>
            </w:r>
          </w:p>
        </w:tc>
        <w:tc>
          <w:tcPr>
            <w:tcW w:w="0" w:type="auto"/>
          </w:tcPr>
          <w:p w14:paraId="788612F3" w14:textId="563491E2"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Estimated percentage of young people transferred to adult services through a joint professional process</w:t>
            </w:r>
          </w:p>
          <w:p w14:paraId="4A91F42E"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mean, median (mid-range)</w:t>
            </w:r>
          </w:p>
        </w:tc>
        <w:tc>
          <w:tcPr>
            <w:tcW w:w="0" w:type="auto"/>
          </w:tcPr>
          <w:p w14:paraId="5C5164F2"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(n) of HB/Ts</w:t>
            </w:r>
          </w:p>
        </w:tc>
        <w:tc>
          <w:tcPr>
            <w:tcW w:w="0" w:type="auto"/>
            <w:vMerge/>
          </w:tcPr>
          <w:p w14:paraId="787D4314"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0D548094"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52A10A39" w14:textId="6F742B31" w:rsidR="007A4B8D" w:rsidRPr="00C37D0C" w:rsidRDefault="007A4B8D" w:rsidP="00C37D0C">
            <w:pPr>
              <w:spacing w:line="276" w:lineRule="auto"/>
              <w:rPr>
                <w:sz w:val="21"/>
                <w:szCs w:val="21"/>
              </w:rPr>
            </w:pPr>
            <w:r w:rsidRPr="00C37D0C">
              <w:rPr>
                <w:sz w:val="21"/>
                <w:szCs w:val="21"/>
              </w:rPr>
              <w:t>2.7.5</w:t>
            </w:r>
          </w:p>
        </w:tc>
        <w:tc>
          <w:tcPr>
            <w:tcW w:w="0" w:type="auto"/>
          </w:tcPr>
          <w:p w14:paraId="61A76A9E" w14:textId="17BD4231"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HBTs using structured resources to support transition</w:t>
            </w:r>
          </w:p>
        </w:tc>
        <w:tc>
          <w:tcPr>
            <w:tcW w:w="0" w:type="auto"/>
          </w:tcPr>
          <w:p w14:paraId="6EB21A9E"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(n) of HB/Ts</w:t>
            </w:r>
          </w:p>
        </w:tc>
        <w:tc>
          <w:tcPr>
            <w:tcW w:w="0" w:type="auto"/>
            <w:vMerge/>
          </w:tcPr>
          <w:p w14:paraId="35C2CD8E"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5C7F217E"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58476967" w14:textId="4CCFA8A7" w:rsidR="007A4B8D" w:rsidRPr="00C37D0C" w:rsidRDefault="007A4B8D" w:rsidP="00C37D0C">
            <w:pPr>
              <w:spacing w:line="276" w:lineRule="auto"/>
              <w:rPr>
                <w:sz w:val="21"/>
                <w:szCs w:val="21"/>
              </w:rPr>
            </w:pPr>
            <w:r w:rsidRPr="00C37D0C">
              <w:rPr>
                <w:sz w:val="21"/>
                <w:szCs w:val="21"/>
              </w:rPr>
              <w:t>2.7.6</w:t>
            </w:r>
          </w:p>
        </w:tc>
        <w:tc>
          <w:tcPr>
            <w:tcW w:w="0" w:type="auto"/>
          </w:tcPr>
          <w:p w14:paraId="7DD565E2" w14:textId="0711FDEF"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Adult professionals indicated as routinely involved in the transition or transfer of paediatric patients to adult services</w:t>
            </w:r>
          </w:p>
          <w:p w14:paraId="7EB2912C"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adult ESN, adult learning difficulty, adult neurologist, youth worker, other</w:t>
            </w:r>
          </w:p>
        </w:tc>
        <w:tc>
          <w:tcPr>
            <w:tcW w:w="0" w:type="auto"/>
          </w:tcPr>
          <w:p w14:paraId="237851C7"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(n) of HB/Ts</w:t>
            </w:r>
          </w:p>
        </w:tc>
        <w:tc>
          <w:tcPr>
            <w:tcW w:w="0" w:type="auto"/>
            <w:vMerge/>
          </w:tcPr>
          <w:p w14:paraId="675FAD10"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5CC54292" w14:textId="77777777" w:rsidTr="00CA14CD">
        <w:trPr>
          <w:trHeight w:val="340"/>
        </w:trPr>
        <w:tc>
          <w:tcPr>
            <w:cnfStyle w:val="001000000000" w:firstRow="0" w:lastRow="0" w:firstColumn="1" w:lastColumn="0" w:oddVBand="0" w:evenVBand="0" w:oddHBand="0" w:evenHBand="0" w:firstRowFirstColumn="0" w:firstRowLastColumn="0" w:lastRowFirstColumn="0" w:lastRowLastColumn="0"/>
            <w:tcW w:w="0" w:type="auto"/>
            <w:vAlign w:val="bottom"/>
          </w:tcPr>
          <w:p w14:paraId="08C0B505" w14:textId="0B278C92" w:rsidR="007A4B8D" w:rsidRPr="00C37D0C" w:rsidRDefault="007A4B8D" w:rsidP="00C37D0C">
            <w:pPr>
              <w:spacing w:line="276" w:lineRule="auto"/>
              <w:rPr>
                <w:b/>
                <w:sz w:val="21"/>
                <w:szCs w:val="21"/>
              </w:rPr>
            </w:pPr>
            <w:r w:rsidRPr="00C37D0C">
              <w:rPr>
                <w:b/>
                <w:sz w:val="21"/>
                <w:szCs w:val="21"/>
              </w:rPr>
              <w:t>2.8</w:t>
            </w:r>
          </w:p>
        </w:tc>
        <w:tc>
          <w:tcPr>
            <w:tcW w:w="0" w:type="auto"/>
            <w:vAlign w:val="bottom"/>
          </w:tcPr>
          <w:p w14:paraId="1434C115" w14:textId="46A37B5F"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b/>
                <w:sz w:val="21"/>
                <w:szCs w:val="21"/>
              </w:rPr>
            </w:pPr>
            <w:r w:rsidRPr="00C37D0C">
              <w:rPr>
                <w:b/>
                <w:sz w:val="21"/>
                <w:szCs w:val="21"/>
              </w:rPr>
              <w:t>Neurodevelopmental support</w:t>
            </w:r>
          </w:p>
        </w:tc>
        <w:tc>
          <w:tcPr>
            <w:tcW w:w="0" w:type="auto"/>
          </w:tcPr>
          <w:p w14:paraId="46E00218"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c>
          <w:tcPr>
            <w:tcW w:w="0" w:type="auto"/>
            <w:vMerge/>
          </w:tcPr>
          <w:p w14:paraId="6585E594"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06FDF310"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1F12C660" w14:textId="7F090108" w:rsidR="007A4B8D" w:rsidRPr="00C37D0C" w:rsidRDefault="007A4B8D" w:rsidP="00C37D0C">
            <w:pPr>
              <w:spacing w:line="276" w:lineRule="auto"/>
              <w:rPr>
                <w:sz w:val="21"/>
                <w:szCs w:val="21"/>
              </w:rPr>
            </w:pPr>
            <w:r w:rsidRPr="00C37D0C">
              <w:rPr>
                <w:sz w:val="21"/>
                <w:szCs w:val="21"/>
              </w:rPr>
              <w:t>2.8.1</w:t>
            </w:r>
          </w:p>
        </w:tc>
        <w:tc>
          <w:tcPr>
            <w:tcW w:w="0" w:type="auto"/>
          </w:tcPr>
          <w:p w14:paraId="1697B2C8" w14:textId="63ED3B8F"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HBTs had agreed referral criteria for children and young people with neurodevelopmental problems e.g. ASD and ADHD</w:t>
            </w:r>
          </w:p>
        </w:tc>
        <w:tc>
          <w:tcPr>
            <w:tcW w:w="0" w:type="auto"/>
          </w:tcPr>
          <w:p w14:paraId="54B27108"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bookmarkStart w:id="0" w:name="_Hlk23323450"/>
            <w:r w:rsidRPr="00C37D0C">
              <w:rPr>
                <w:sz w:val="21"/>
                <w:szCs w:val="21"/>
              </w:rPr>
              <w:t>% (n) of HB/Ts</w:t>
            </w:r>
            <w:bookmarkEnd w:id="0"/>
          </w:p>
        </w:tc>
        <w:tc>
          <w:tcPr>
            <w:tcW w:w="0" w:type="auto"/>
            <w:vMerge/>
          </w:tcPr>
          <w:p w14:paraId="118DC652"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3744FA" w:rsidRPr="00C37D0C" w14:paraId="70C8B5B2" w14:textId="77777777" w:rsidTr="00CA14CD">
        <w:trPr>
          <w:trHeight w:val="340"/>
        </w:trPr>
        <w:tc>
          <w:tcPr>
            <w:cnfStyle w:val="001000000000" w:firstRow="0" w:lastRow="0" w:firstColumn="1" w:lastColumn="0" w:oddVBand="0" w:evenVBand="0" w:oddHBand="0" w:evenHBand="0" w:firstRowFirstColumn="0" w:firstRowLastColumn="0" w:lastRowFirstColumn="0" w:lastRowLastColumn="0"/>
            <w:tcW w:w="0" w:type="auto"/>
            <w:vAlign w:val="bottom"/>
          </w:tcPr>
          <w:p w14:paraId="255006E7" w14:textId="6A999A2D" w:rsidR="003744FA" w:rsidRPr="003744FA" w:rsidRDefault="003744FA" w:rsidP="003744FA">
            <w:pPr>
              <w:spacing w:line="276" w:lineRule="auto"/>
              <w:jc w:val="left"/>
              <w:rPr>
                <w:color w:val="7030A0"/>
                <w:sz w:val="21"/>
                <w:szCs w:val="21"/>
              </w:rPr>
            </w:pPr>
            <w:r w:rsidRPr="003744FA">
              <w:rPr>
                <w:color w:val="7030A0"/>
                <w:sz w:val="21"/>
                <w:szCs w:val="21"/>
              </w:rPr>
              <w:lastRenderedPageBreak/>
              <w:t>2.8.1</w:t>
            </w:r>
          </w:p>
        </w:tc>
        <w:tc>
          <w:tcPr>
            <w:tcW w:w="0" w:type="auto"/>
            <w:vAlign w:val="bottom"/>
          </w:tcPr>
          <w:p w14:paraId="0A52CA15" w14:textId="77777777" w:rsidR="003744FA" w:rsidRPr="003744FA" w:rsidRDefault="003744FA" w:rsidP="00C37D0C">
            <w:pPr>
              <w:spacing w:line="276" w:lineRule="auto"/>
              <w:cnfStyle w:val="000000000000" w:firstRow="0" w:lastRow="0" w:firstColumn="0" w:lastColumn="0" w:oddVBand="0" w:evenVBand="0" w:oddHBand="0" w:evenHBand="0" w:firstRowFirstColumn="0" w:firstRowLastColumn="0" w:lastRowFirstColumn="0" w:lastRowLastColumn="0"/>
              <w:rPr>
                <w:color w:val="7030A0"/>
                <w:sz w:val="21"/>
                <w:szCs w:val="21"/>
              </w:rPr>
            </w:pPr>
            <w:r w:rsidRPr="003744FA">
              <w:rPr>
                <w:color w:val="7030A0"/>
                <w:sz w:val="21"/>
                <w:szCs w:val="21"/>
              </w:rPr>
              <w:t xml:space="preserve">HBTs had agreed referral criteria for children and young people with neurodevelopmental problems </w:t>
            </w:r>
          </w:p>
          <w:p w14:paraId="3DE54B2B" w14:textId="77777777" w:rsidR="003744FA" w:rsidRPr="003744FA" w:rsidRDefault="003744FA" w:rsidP="00C37D0C">
            <w:pPr>
              <w:spacing w:line="276" w:lineRule="auto"/>
              <w:cnfStyle w:val="000000000000" w:firstRow="0" w:lastRow="0" w:firstColumn="0" w:lastColumn="0" w:oddVBand="0" w:evenVBand="0" w:oddHBand="0" w:evenHBand="0" w:firstRowFirstColumn="0" w:firstRowLastColumn="0" w:lastRowFirstColumn="0" w:lastRowLastColumn="0"/>
              <w:rPr>
                <w:color w:val="7030A0"/>
                <w:sz w:val="21"/>
                <w:szCs w:val="21"/>
              </w:rPr>
            </w:pPr>
            <w:r w:rsidRPr="003744FA">
              <w:rPr>
                <w:color w:val="7030A0"/>
                <w:sz w:val="21"/>
                <w:szCs w:val="21"/>
              </w:rPr>
              <w:t>-ADHD</w:t>
            </w:r>
          </w:p>
          <w:p w14:paraId="59208627" w14:textId="77777777" w:rsidR="003744FA" w:rsidRPr="003744FA" w:rsidRDefault="003744FA" w:rsidP="00C37D0C">
            <w:pPr>
              <w:spacing w:line="276" w:lineRule="auto"/>
              <w:cnfStyle w:val="000000000000" w:firstRow="0" w:lastRow="0" w:firstColumn="0" w:lastColumn="0" w:oddVBand="0" w:evenVBand="0" w:oddHBand="0" w:evenHBand="0" w:firstRowFirstColumn="0" w:firstRowLastColumn="0" w:lastRowFirstColumn="0" w:lastRowLastColumn="0"/>
              <w:rPr>
                <w:color w:val="7030A0"/>
                <w:sz w:val="21"/>
                <w:szCs w:val="21"/>
              </w:rPr>
            </w:pPr>
            <w:r w:rsidRPr="003744FA">
              <w:rPr>
                <w:color w:val="7030A0"/>
                <w:sz w:val="21"/>
                <w:szCs w:val="21"/>
              </w:rPr>
              <w:t>-ASD</w:t>
            </w:r>
          </w:p>
          <w:p w14:paraId="58390366" w14:textId="77777777" w:rsidR="003744FA" w:rsidRPr="003744FA" w:rsidRDefault="003744FA" w:rsidP="00C37D0C">
            <w:pPr>
              <w:spacing w:line="276" w:lineRule="auto"/>
              <w:cnfStyle w:val="000000000000" w:firstRow="0" w:lastRow="0" w:firstColumn="0" w:lastColumn="0" w:oddVBand="0" w:evenVBand="0" w:oddHBand="0" w:evenHBand="0" w:firstRowFirstColumn="0" w:firstRowLastColumn="0" w:lastRowFirstColumn="0" w:lastRowLastColumn="0"/>
              <w:rPr>
                <w:color w:val="7030A0"/>
                <w:sz w:val="21"/>
                <w:szCs w:val="21"/>
              </w:rPr>
            </w:pPr>
            <w:r w:rsidRPr="003744FA">
              <w:rPr>
                <w:color w:val="7030A0"/>
                <w:sz w:val="21"/>
                <w:szCs w:val="21"/>
              </w:rPr>
              <w:t>-Behaviour difficulties</w:t>
            </w:r>
          </w:p>
          <w:p w14:paraId="01C0B19C" w14:textId="77777777" w:rsidR="003744FA" w:rsidRPr="003744FA" w:rsidRDefault="003744FA" w:rsidP="00C37D0C">
            <w:pPr>
              <w:spacing w:line="276" w:lineRule="auto"/>
              <w:cnfStyle w:val="000000000000" w:firstRow="0" w:lastRow="0" w:firstColumn="0" w:lastColumn="0" w:oddVBand="0" w:evenVBand="0" w:oddHBand="0" w:evenHBand="0" w:firstRowFirstColumn="0" w:firstRowLastColumn="0" w:lastRowFirstColumn="0" w:lastRowLastColumn="0"/>
              <w:rPr>
                <w:color w:val="7030A0"/>
                <w:sz w:val="21"/>
                <w:szCs w:val="21"/>
              </w:rPr>
            </w:pPr>
            <w:r w:rsidRPr="003744FA">
              <w:rPr>
                <w:color w:val="7030A0"/>
                <w:sz w:val="21"/>
                <w:szCs w:val="21"/>
              </w:rPr>
              <w:t>-Developmental Coordination disorder</w:t>
            </w:r>
          </w:p>
          <w:p w14:paraId="07FF97CF" w14:textId="1C52D092" w:rsidR="003744FA" w:rsidRPr="003744FA" w:rsidRDefault="003744FA" w:rsidP="00C37D0C">
            <w:pPr>
              <w:spacing w:line="276" w:lineRule="auto"/>
              <w:cnfStyle w:val="000000000000" w:firstRow="0" w:lastRow="0" w:firstColumn="0" w:lastColumn="0" w:oddVBand="0" w:evenVBand="0" w:oddHBand="0" w:evenHBand="0" w:firstRowFirstColumn="0" w:firstRowLastColumn="0" w:lastRowFirstColumn="0" w:lastRowLastColumn="0"/>
              <w:rPr>
                <w:color w:val="7030A0"/>
                <w:sz w:val="21"/>
                <w:szCs w:val="21"/>
              </w:rPr>
            </w:pPr>
            <w:r w:rsidRPr="003744FA">
              <w:rPr>
                <w:color w:val="7030A0"/>
                <w:sz w:val="21"/>
                <w:szCs w:val="21"/>
              </w:rPr>
              <w:t>-Intellectual disability</w:t>
            </w:r>
          </w:p>
          <w:p w14:paraId="60BF0779" w14:textId="77777777" w:rsidR="003744FA" w:rsidRPr="003744FA" w:rsidRDefault="003744FA" w:rsidP="00C37D0C">
            <w:pPr>
              <w:spacing w:line="276" w:lineRule="auto"/>
              <w:cnfStyle w:val="000000000000" w:firstRow="0" w:lastRow="0" w:firstColumn="0" w:lastColumn="0" w:oddVBand="0" w:evenVBand="0" w:oddHBand="0" w:evenHBand="0" w:firstRowFirstColumn="0" w:firstRowLastColumn="0" w:lastRowFirstColumn="0" w:lastRowLastColumn="0"/>
              <w:rPr>
                <w:color w:val="7030A0"/>
                <w:sz w:val="21"/>
                <w:szCs w:val="21"/>
              </w:rPr>
            </w:pPr>
            <w:r w:rsidRPr="003744FA">
              <w:rPr>
                <w:color w:val="7030A0"/>
                <w:sz w:val="21"/>
                <w:szCs w:val="21"/>
              </w:rPr>
              <w:t>-Other</w:t>
            </w:r>
          </w:p>
          <w:p w14:paraId="0A259307" w14:textId="6D3E41C6" w:rsidR="003744FA" w:rsidRPr="003744FA" w:rsidRDefault="003744FA" w:rsidP="00C37D0C">
            <w:pPr>
              <w:spacing w:line="276" w:lineRule="auto"/>
              <w:cnfStyle w:val="000000000000" w:firstRow="0" w:lastRow="0" w:firstColumn="0" w:lastColumn="0" w:oddVBand="0" w:evenVBand="0" w:oddHBand="0" w:evenHBand="0" w:firstRowFirstColumn="0" w:firstRowLastColumn="0" w:lastRowFirstColumn="0" w:lastRowLastColumn="0"/>
              <w:rPr>
                <w:color w:val="7030A0"/>
                <w:sz w:val="21"/>
                <w:szCs w:val="21"/>
              </w:rPr>
            </w:pPr>
            <w:r w:rsidRPr="003744FA">
              <w:rPr>
                <w:color w:val="7030A0"/>
                <w:sz w:val="21"/>
                <w:szCs w:val="21"/>
              </w:rPr>
              <w:t>-None of the above</w:t>
            </w:r>
          </w:p>
        </w:tc>
        <w:tc>
          <w:tcPr>
            <w:tcW w:w="0" w:type="auto"/>
          </w:tcPr>
          <w:p w14:paraId="5E86357A" w14:textId="7B41CB95" w:rsidR="003744FA" w:rsidRPr="003744FA" w:rsidRDefault="003744FA" w:rsidP="00C37D0C">
            <w:pPr>
              <w:spacing w:line="276" w:lineRule="auto"/>
              <w:cnfStyle w:val="000000000000" w:firstRow="0" w:lastRow="0" w:firstColumn="0" w:lastColumn="0" w:oddVBand="0" w:evenVBand="0" w:oddHBand="0" w:evenHBand="0" w:firstRowFirstColumn="0" w:firstRowLastColumn="0" w:lastRowFirstColumn="0" w:lastRowLastColumn="0"/>
              <w:rPr>
                <w:color w:val="7030A0"/>
                <w:sz w:val="21"/>
                <w:szCs w:val="21"/>
              </w:rPr>
            </w:pPr>
            <w:r w:rsidRPr="003744FA">
              <w:rPr>
                <w:color w:val="7030A0"/>
                <w:sz w:val="21"/>
                <w:szCs w:val="21"/>
              </w:rPr>
              <w:t>% (n) of HB/Ts</w:t>
            </w:r>
          </w:p>
        </w:tc>
        <w:tc>
          <w:tcPr>
            <w:tcW w:w="0" w:type="auto"/>
            <w:vMerge/>
          </w:tcPr>
          <w:p w14:paraId="5DBE8387" w14:textId="77777777" w:rsidR="003744FA" w:rsidRPr="00C37D0C" w:rsidRDefault="003744FA"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64F7E13A" w14:textId="77777777" w:rsidTr="00CA14CD">
        <w:trPr>
          <w:trHeight w:val="340"/>
        </w:trPr>
        <w:tc>
          <w:tcPr>
            <w:cnfStyle w:val="001000000000" w:firstRow="0" w:lastRow="0" w:firstColumn="1" w:lastColumn="0" w:oddVBand="0" w:evenVBand="0" w:oddHBand="0" w:evenHBand="0" w:firstRowFirstColumn="0" w:firstRowLastColumn="0" w:lastRowFirstColumn="0" w:lastRowLastColumn="0"/>
            <w:tcW w:w="0" w:type="auto"/>
            <w:vAlign w:val="bottom"/>
          </w:tcPr>
          <w:p w14:paraId="78653CBB" w14:textId="522C53BB" w:rsidR="007A4B8D" w:rsidRPr="00C37D0C" w:rsidRDefault="007A4B8D" w:rsidP="00C37D0C">
            <w:pPr>
              <w:spacing w:line="276" w:lineRule="auto"/>
              <w:rPr>
                <w:b/>
                <w:sz w:val="21"/>
                <w:szCs w:val="21"/>
              </w:rPr>
            </w:pPr>
            <w:r w:rsidRPr="00C37D0C">
              <w:rPr>
                <w:b/>
                <w:sz w:val="21"/>
                <w:szCs w:val="21"/>
              </w:rPr>
              <w:t>2.9</w:t>
            </w:r>
          </w:p>
        </w:tc>
        <w:tc>
          <w:tcPr>
            <w:tcW w:w="0" w:type="auto"/>
            <w:vAlign w:val="bottom"/>
          </w:tcPr>
          <w:p w14:paraId="576253ED" w14:textId="2E511A28"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b/>
                <w:sz w:val="21"/>
                <w:szCs w:val="21"/>
              </w:rPr>
            </w:pPr>
            <w:r w:rsidRPr="00C37D0C">
              <w:rPr>
                <w:b/>
                <w:sz w:val="21"/>
                <w:szCs w:val="21"/>
              </w:rPr>
              <w:t>Care planning</w:t>
            </w:r>
          </w:p>
        </w:tc>
        <w:tc>
          <w:tcPr>
            <w:tcW w:w="0" w:type="auto"/>
          </w:tcPr>
          <w:p w14:paraId="723A7DE4"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c>
          <w:tcPr>
            <w:tcW w:w="0" w:type="auto"/>
            <w:vMerge/>
          </w:tcPr>
          <w:p w14:paraId="1B213B97"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7A567E83"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1715CC5E" w14:textId="3670BD3F" w:rsidR="007A4B8D" w:rsidRPr="00C37D0C" w:rsidRDefault="007A4B8D" w:rsidP="00C37D0C">
            <w:pPr>
              <w:spacing w:line="276" w:lineRule="auto"/>
              <w:rPr>
                <w:sz w:val="21"/>
                <w:szCs w:val="21"/>
              </w:rPr>
            </w:pPr>
            <w:r w:rsidRPr="00C37D0C">
              <w:rPr>
                <w:sz w:val="21"/>
                <w:szCs w:val="21"/>
              </w:rPr>
              <w:t>2.9.1</w:t>
            </w:r>
          </w:p>
        </w:tc>
        <w:tc>
          <w:tcPr>
            <w:tcW w:w="0" w:type="auto"/>
          </w:tcPr>
          <w:p w14:paraId="148851F4" w14:textId="5ED7C7B8"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HBTs that routinely undertake comprehensive care planning for children and young people with epilepsy</w:t>
            </w:r>
          </w:p>
        </w:tc>
        <w:tc>
          <w:tcPr>
            <w:tcW w:w="0" w:type="auto"/>
          </w:tcPr>
          <w:p w14:paraId="4CBCB5FC"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(n) of HB/Ts</w:t>
            </w:r>
          </w:p>
        </w:tc>
        <w:tc>
          <w:tcPr>
            <w:tcW w:w="0" w:type="auto"/>
            <w:vMerge/>
          </w:tcPr>
          <w:p w14:paraId="2001A653"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6290F75E" w14:textId="77777777" w:rsidTr="00CA14CD">
        <w:trPr>
          <w:trHeight w:val="340"/>
        </w:trPr>
        <w:tc>
          <w:tcPr>
            <w:cnfStyle w:val="001000000000" w:firstRow="0" w:lastRow="0" w:firstColumn="1" w:lastColumn="0" w:oddVBand="0" w:evenVBand="0" w:oddHBand="0" w:evenHBand="0" w:firstRowFirstColumn="0" w:firstRowLastColumn="0" w:lastRowFirstColumn="0" w:lastRowLastColumn="0"/>
            <w:tcW w:w="0" w:type="auto"/>
            <w:vAlign w:val="bottom"/>
          </w:tcPr>
          <w:p w14:paraId="58F92219" w14:textId="1435E24F" w:rsidR="007A4B8D" w:rsidRPr="00C37D0C" w:rsidRDefault="007A4B8D" w:rsidP="00C37D0C">
            <w:pPr>
              <w:spacing w:line="276" w:lineRule="auto"/>
              <w:rPr>
                <w:b/>
                <w:sz w:val="21"/>
                <w:szCs w:val="21"/>
              </w:rPr>
            </w:pPr>
            <w:r w:rsidRPr="00C37D0C">
              <w:rPr>
                <w:b/>
                <w:sz w:val="21"/>
                <w:szCs w:val="21"/>
              </w:rPr>
              <w:t>2.10</w:t>
            </w:r>
          </w:p>
        </w:tc>
        <w:tc>
          <w:tcPr>
            <w:tcW w:w="0" w:type="auto"/>
            <w:vAlign w:val="bottom"/>
          </w:tcPr>
          <w:p w14:paraId="634068EA" w14:textId="3A4DE28E"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b/>
                <w:sz w:val="21"/>
                <w:szCs w:val="21"/>
              </w:rPr>
            </w:pPr>
            <w:r w:rsidRPr="00C37D0C">
              <w:rPr>
                <w:b/>
                <w:sz w:val="21"/>
                <w:szCs w:val="21"/>
              </w:rPr>
              <w:t>Patient database or registry</w:t>
            </w:r>
          </w:p>
        </w:tc>
        <w:tc>
          <w:tcPr>
            <w:tcW w:w="0" w:type="auto"/>
          </w:tcPr>
          <w:p w14:paraId="3905C6A1"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c>
          <w:tcPr>
            <w:tcW w:w="0" w:type="auto"/>
            <w:vMerge/>
          </w:tcPr>
          <w:p w14:paraId="35DC6164"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r w:rsidR="007A4B8D" w:rsidRPr="00C37D0C" w14:paraId="0C6DFE8D" w14:textId="77777777" w:rsidTr="00C531E5">
        <w:tc>
          <w:tcPr>
            <w:cnfStyle w:val="001000000000" w:firstRow="0" w:lastRow="0" w:firstColumn="1" w:lastColumn="0" w:oddVBand="0" w:evenVBand="0" w:oddHBand="0" w:evenHBand="0" w:firstRowFirstColumn="0" w:firstRowLastColumn="0" w:lastRowFirstColumn="0" w:lastRowLastColumn="0"/>
            <w:tcW w:w="0" w:type="auto"/>
          </w:tcPr>
          <w:p w14:paraId="10BEDF6A" w14:textId="450CD01D" w:rsidR="007A4B8D" w:rsidRPr="00C37D0C" w:rsidRDefault="007A4B8D" w:rsidP="00C37D0C">
            <w:pPr>
              <w:spacing w:line="276" w:lineRule="auto"/>
              <w:rPr>
                <w:sz w:val="21"/>
                <w:szCs w:val="21"/>
              </w:rPr>
            </w:pPr>
            <w:r w:rsidRPr="00C37D0C">
              <w:rPr>
                <w:sz w:val="21"/>
                <w:szCs w:val="21"/>
              </w:rPr>
              <w:t>2.10.1</w:t>
            </w:r>
          </w:p>
        </w:tc>
        <w:tc>
          <w:tcPr>
            <w:tcW w:w="0" w:type="auto"/>
          </w:tcPr>
          <w:p w14:paraId="6E6EBA45" w14:textId="689E01FB"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HBT maintaining a database or register of children and young people with epilepsies, other than as part of Epilepsy12</w:t>
            </w:r>
          </w:p>
          <w:p w14:paraId="28ECE334" w14:textId="77777777" w:rsidR="007A4B8D" w:rsidRPr="00C37D0C" w:rsidRDefault="007A4B8D"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Yes, for all CYP; Yes, for dome CYP; No</w:t>
            </w:r>
          </w:p>
        </w:tc>
        <w:tc>
          <w:tcPr>
            <w:tcW w:w="0" w:type="auto"/>
          </w:tcPr>
          <w:p w14:paraId="22D4F85E" w14:textId="77777777" w:rsidR="007A4B8D" w:rsidRPr="00C37D0C" w:rsidRDefault="007A4B8D" w:rsidP="00C37D0C">
            <w:pPr>
              <w:spacing w:line="276" w:lineRule="auto"/>
              <w:cnfStyle w:val="000000000000" w:firstRow="0" w:lastRow="0" w:firstColumn="0" w:lastColumn="0" w:oddVBand="0" w:evenVBand="0" w:oddHBand="0" w:evenHBand="0" w:firstRowFirstColumn="0" w:firstRowLastColumn="0" w:lastRowFirstColumn="0" w:lastRowLastColumn="0"/>
              <w:rPr>
                <w:sz w:val="21"/>
                <w:szCs w:val="21"/>
              </w:rPr>
            </w:pPr>
            <w:r w:rsidRPr="00C37D0C">
              <w:rPr>
                <w:sz w:val="21"/>
                <w:szCs w:val="21"/>
              </w:rPr>
              <w:t>% (n) of HB/Ts</w:t>
            </w:r>
          </w:p>
        </w:tc>
        <w:tc>
          <w:tcPr>
            <w:tcW w:w="0" w:type="auto"/>
            <w:vMerge/>
          </w:tcPr>
          <w:p w14:paraId="0A52254F" w14:textId="77777777" w:rsidR="007A4B8D" w:rsidRPr="00C37D0C" w:rsidRDefault="007A4B8D" w:rsidP="00C37D0C">
            <w:pPr>
              <w:pStyle w:val="NoSpacing"/>
              <w:spacing w:line="276" w:lineRule="auto"/>
              <w:cnfStyle w:val="000000000000" w:firstRow="0" w:lastRow="0" w:firstColumn="0" w:lastColumn="0" w:oddVBand="0" w:evenVBand="0" w:oddHBand="0" w:evenHBand="0" w:firstRowFirstColumn="0" w:firstRowLastColumn="0" w:lastRowFirstColumn="0" w:lastRowLastColumn="0"/>
              <w:rPr>
                <w:sz w:val="21"/>
                <w:szCs w:val="21"/>
              </w:rPr>
            </w:pPr>
          </w:p>
        </w:tc>
      </w:tr>
    </w:tbl>
    <w:p w14:paraId="72CB1932" w14:textId="77777777" w:rsidR="00D329AB" w:rsidRDefault="00D329AB" w:rsidP="004C271B"/>
    <w:p w14:paraId="370F64C1" w14:textId="77777777" w:rsidR="001916C3" w:rsidRDefault="001916C3">
      <w:pPr>
        <w:rPr>
          <w:rFonts w:eastAsiaTheme="majorEastAsia" w:cstheme="majorBidi"/>
          <w:b/>
          <w:color w:val="000000" w:themeColor="text1"/>
          <w:sz w:val="26"/>
          <w:szCs w:val="24"/>
        </w:rPr>
      </w:pPr>
      <w:r>
        <w:br w:type="page"/>
      </w:r>
    </w:p>
    <w:p w14:paraId="649914DB" w14:textId="696F0C2E" w:rsidR="0079293D" w:rsidRDefault="0079293D" w:rsidP="0079293D">
      <w:pPr>
        <w:pStyle w:val="Heading3"/>
      </w:pPr>
      <w:r>
        <w:lastRenderedPageBreak/>
        <w:t>C</w:t>
      </w:r>
      <w:r w:rsidRPr="0079293D">
        <w:t>linical audit domain results</w:t>
      </w:r>
    </w:p>
    <w:p w14:paraId="2D4F513E" w14:textId="743371B6" w:rsidR="00B055D7" w:rsidRDefault="00B055D7" w:rsidP="00B055D7">
      <w:r>
        <w:t xml:space="preserve">This section </w:t>
      </w:r>
      <w:r w:rsidR="00C531E5">
        <w:t xml:space="preserve">of the report will </w:t>
      </w:r>
      <w:r>
        <w:t>include information on:</w:t>
      </w:r>
    </w:p>
    <w:p w14:paraId="64332E41" w14:textId="40DDFE31" w:rsidR="00B055D7" w:rsidRDefault="00B055D7" w:rsidP="00B055D7">
      <w:pPr>
        <w:pStyle w:val="ListParagraph"/>
        <w:numPr>
          <w:ilvl w:val="0"/>
          <w:numId w:val="6"/>
        </w:numPr>
      </w:pPr>
      <w:r>
        <w:t xml:space="preserve">Participation and case ascertainment </w:t>
      </w:r>
    </w:p>
    <w:p w14:paraId="1F6D6283" w14:textId="387A8D65" w:rsidR="00B055D7" w:rsidRDefault="00B055D7" w:rsidP="00B055D7">
      <w:pPr>
        <w:pStyle w:val="ListParagraph"/>
        <w:numPr>
          <w:ilvl w:val="0"/>
          <w:numId w:val="6"/>
        </w:numPr>
      </w:pPr>
      <w:r>
        <w:t>Description of the cohort (demographics and diagnostic status)</w:t>
      </w:r>
    </w:p>
    <w:p w14:paraId="508F3F92" w14:textId="50C8788A" w:rsidR="00B055D7" w:rsidRDefault="00B055D7" w:rsidP="00B055D7">
      <w:pPr>
        <w:pStyle w:val="ListParagraph"/>
        <w:numPr>
          <w:ilvl w:val="0"/>
          <w:numId w:val="6"/>
        </w:numPr>
      </w:pPr>
      <w:r>
        <w:t>Initial referral and examination</w:t>
      </w:r>
    </w:p>
    <w:p w14:paraId="224F06D3" w14:textId="6F6128FA" w:rsidR="00B055D7" w:rsidRDefault="00B055D7" w:rsidP="00B055D7">
      <w:pPr>
        <w:pStyle w:val="ListParagraph"/>
        <w:numPr>
          <w:ilvl w:val="0"/>
          <w:numId w:val="6"/>
        </w:numPr>
      </w:pPr>
      <w:r>
        <w:t>Description of episodes (seizure type, e</w:t>
      </w:r>
      <w:r w:rsidRPr="00B055D7">
        <w:t>lectroclinical syndrome</w:t>
      </w:r>
      <w:r>
        <w:t>, seizure cause, c</w:t>
      </w:r>
      <w:r w:rsidRPr="00B055D7">
        <w:t>onvulsive seizures</w:t>
      </w:r>
      <w:r>
        <w:t>)</w:t>
      </w:r>
    </w:p>
    <w:p w14:paraId="7D6DE0C0" w14:textId="7F620AE8" w:rsidR="00B055D7" w:rsidRDefault="00B055D7" w:rsidP="00B055D7">
      <w:pPr>
        <w:pStyle w:val="ListParagraph"/>
        <w:numPr>
          <w:ilvl w:val="0"/>
          <w:numId w:val="6"/>
        </w:numPr>
      </w:pPr>
      <w:r w:rsidRPr="00B055D7">
        <w:t>Neurodisability/neurodevelopmental problem(s)</w:t>
      </w:r>
    </w:p>
    <w:p w14:paraId="6F495D57" w14:textId="116C9B26" w:rsidR="00B055D7" w:rsidRDefault="00B055D7" w:rsidP="00B055D7">
      <w:pPr>
        <w:pStyle w:val="ListParagraph"/>
        <w:numPr>
          <w:ilvl w:val="0"/>
          <w:numId w:val="6"/>
        </w:numPr>
      </w:pPr>
      <w:r>
        <w:t xml:space="preserve">Mental health </w:t>
      </w:r>
    </w:p>
    <w:p w14:paraId="0E88B016" w14:textId="3289630A" w:rsidR="00B055D7" w:rsidRDefault="00B055D7" w:rsidP="00B055D7">
      <w:pPr>
        <w:pStyle w:val="ListParagraph"/>
        <w:numPr>
          <w:ilvl w:val="0"/>
          <w:numId w:val="6"/>
        </w:numPr>
      </w:pPr>
      <w:r>
        <w:t>Investigations</w:t>
      </w:r>
    </w:p>
    <w:p w14:paraId="5BA9575D" w14:textId="1DAADAAB" w:rsidR="00B055D7" w:rsidRDefault="00B055D7" w:rsidP="00B055D7">
      <w:pPr>
        <w:pStyle w:val="ListParagraph"/>
        <w:numPr>
          <w:ilvl w:val="0"/>
          <w:numId w:val="6"/>
        </w:numPr>
      </w:pPr>
      <w:r>
        <w:t>Treatment</w:t>
      </w:r>
    </w:p>
    <w:p w14:paraId="4024E5D0" w14:textId="44725402" w:rsidR="00B055D7" w:rsidRDefault="00B055D7" w:rsidP="00B055D7">
      <w:pPr>
        <w:pStyle w:val="ListParagraph"/>
        <w:numPr>
          <w:ilvl w:val="0"/>
          <w:numId w:val="6"/>
        </w:numPr>
      </w:pPr>
      <w:r>
        <w:t>Care planning</w:t>
      </w:r>
    </w:p>
    <w:p w14:paraId="7835D0B2" w14:textId="0E71AD74" w:rsidR="003C14B4" w:rsidRDefault="00B055D7" w:rsidP="003C14B4">
      <w:pPr>
        <w:pStyle w:val="ListParagraph"/>
        <w:numPr>
          <w:ilvl w:val="0"/>
          <w:numId w:val="6"/>
        </w:numPr>
      </w:pPr>
      <w:r>
        <w:t>Professionals and services involved in car</w:t>
      </w:r>
      <w:r w:rsidR="003C14B4">
        <w:t>e</w:t>
      </w:r>
    </w:p>
    <w:p w14:paraId="4B8EE945" w14:textId="77777777" w:rsidR="003C14B4" w:rsidRPr="00B055D7" w:rsidRDefault="003C14B4" w:rsidP="003C14B4"/>
    <w:tbl>
      <w:tblPr>
        <w:tblStyle w:val="TableGrid"/>
        <w:tblpPr w:leftFromText="180" w:rightFromText="180" w:vertAnchor="text" w:tblpY="1"/>
        <w:tblOverlap w:val="never"/>
        <w:tblW w:w="1543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4A0" w:firstRow="1" w:lastRow="0" w:firstColumn="1" w:lastColumn="0" w:noHBand="0" w:noVBand="1"/>
      </w:tblPr>
      <w:tblGrid>
        <w:gridCol w:w="646"/>
        <w:gridCol w:w="7421"/>
        <w:gridCol w:w="3402"/>
        <w:gridCol w:w="3969"/>
      </w:tblGrid>
      <w:tr w:rsidR="00D17213" w:rsidRPr="00896920" w14:paraId="4AD66642" w14:textId="6C2C7F78" w:rsidTr="00896920">
        <w:trPr>
          <w:tblHeader/>
        </w:trPr>
        <w:tc>
          <w:tcPr>
            <w:tcW w:w="646" w:type="dxa"/>
            <w:shd w:val="clear" w:color="auto" w:fill="11A7F2"/>
            <w:vAlign w:val="bottom"/>
          </w:tcPr>
          <w:p w14:paraId="616D3E1D" w14:textId="31801462" w:rsidR="00D17213" w:rsidRPr="00896920" w:rsidRDefault="00D17213" w:rsidP="00896920">
            <w:pPr>
              <w:spacing w:line="276" w:lineRule="auto"/>
              <w:jc w:val="left"/>
              <w:rPr>
                <w:color w:val="FFFFFF" w:themeColor="background1"/>
                <w:sz w:val="21"/>
                <w:szCs w:val="21"/>
              </w:rPr>
            </w:pPr>
          </w:p>
        </w:tc>
        <w:tc>
          <w:tcPr>
            <w:tcW w:w="7421" w:type="dxa"/>
            <w:shd w:val="clear" w:color="auto" w:fill="11A7F2"/>
            <w:vAlign w:val="bottom"/>
          </w:tcPr>
          <w:p w14:paraId="5FC2001B" w14:textId="6BE30997" w:rsidR="00D17213" w:rsidRPr="00896920" w:rsidRDefault="00D17213" w:rsidP="00896920">
            <w:pPr>
              <w:spacing w:line="276" w:lineRule="auto"/>
              <w:jc w:val="left"/>
              <w:rPr>
                <w:color w:val="FFFFFF" w:themeColor="background1"/>
                <w:sz w:val="21"/>
                <w:szCs w:val="21"/>
              </w:rPr>
            </w:pPr>
            <w:r w:rsidRPr="00896920">
              <w:rPr>
                <w:b/>
                <w:color w:val="FFFFFF" w:themeColor="background1"/>
                <w:sz w:val="21"/>
                <w:szCs w:val="21"/>
              </w:rPr>
              <w:t>Description</w:t>
            </w:r>
            <w:r w:rsidR="00C37D0C" w:rsidRPr="00896920">
              <w:rPr>
                <w:b/>
                <w:color w:val="FFFFFF" w:themeColor="background1"/>
                <w:sz w:val="21"/>
                <w:szCs w:val="21"/>
              </w:rPr>
              <w:t xml:space="preserve"> of data item</w:t>
            </w:r>
          </w:p>
        </w:tc>
        <w:tc>
          <w:tcPr>
            <w:tcW w:w="3402" w:type="dxa"/>
            <w:shd w:val="clear" w:color="auto" w:fill="11A7F2"/>
            <w:vAlign w:val="bottom"/>
          </w:tcPr>
          <w:p w14:paraId="308AF0E3" w14:textId="6B0DA223" w:rsidR="00D17213" w:rsidRPr="00896920" w:rsidRDefault="0079620A" w:rsidP="00896920">
            <w:pPr>
              <w:spacing w:line="276" w:lineRule="auto"/>
              <w:jc w:val="left"/>
              <w:rPr>
                <w:b/>
                <w:color w:val="FFFFFF" w:themeColor="background1"/>
                <w:sz w:val="21"/>
                <w:szCs w:val="21"/>
              </w:rPr>
            </w:pPr>
            <w:r w:rsidRPr="00896920">
              <w:rPr>
                <w:b/>
                <w:color w:val="FFFFFF" w:themeColor="background1"/>
                <w:sz w:val="21"/>
                <w:szCs w:val="21"/>
              </w:rPr>
              <w:t>Summary of how data will be reported or analysed</w:t>
            </w:r>
          </w:p>
        </w:tc>
        <w:tc>
          <w:tcPr>
            <w:tcW w:w="3969" w:type="dxa"/>
            <w:shd w:val="clear" w:color="auto" w:fill="11A7F2"/>
            <w:vAlign w:val="bottom"/>
          </w:tcPr>
          <w:p w14:paraId="738DC55E" w14:textId="597473C0" w:rsidR="00D17213" w:rsidRPr="00896920" w:rsidRDefault="00D17213" w:rsidP="00896920">
            <w:pPr>
              <w:spacing w:line="276" w:lineRule="auto"/>
              <w:jc w:val="left"/>
              <w:rPr>
                <w:b/>
                <w:color w:val="FFFFFF" w:themeColor="background1"/>
                <w:sz w:val="21"/>
                <w:szCs w:val="21"/>
              </w:rPr>
            </w:pPr>
            <w:r w:rsidRPr="00896920">
              <w:rPr>
                <w:b/>
                <w:color w:val="FFFFFF" w:themeColor="background1"/>
                <w:sz w:val="21"/>
                <w:szCs w:val="21"/>
              </w:rPr>
              <w:t>Notes</w:t>
            </w:r>
          </w:p>
          <w:p w14:paraId="308A75CF" w14:textId="20D9AAA6" w:rsidR="00D17213" w:rsidRPr="00896920" w:rsidRDefault="00D17213" w:rsidP="00896920">
            <w:pPr>
              <w:spacing w:line="276" w:lineRule="auto"/>
              <w:jc w:val="left"/>
              <w:rPr>
                <w:color w:val="FFFFFF" w:themeColor="background1"/>
                <w:sz w:val="21"/>
                <w:szCs w:val="21"/>
              </w:rPr>
            </w:pPr>
            <w:r w:rsidRPr="00896920">
              <w:rPr>
                <w:b/>
                <w:color w:val="FFFFFF" w:themeColor="background1"/>
                <w:sz w:val="21"/>
                <w:szCs w:val="21"/>
              </w:rPr>
              <w:t>(i.e. comparable data, NICE QS, outlier metric?)</w:t>
            </w:r>
          </w:p>
        </w:tc>
      </w:tr>
      <w:tr w:rsidR="00D17213" w:rsidRPr="00896920" w14:paraId="5E50C771" w14:textId="77777777" w:rsidTr="00896920">
        <w:trPr>
          <w:trHeight w:val="340"/>
        </w:trPr>
        <w:tc>
          <w:tcPr>
            <w:tcW w:w="646" w:type="dxa"/>
            <w:shd w:val="clear" w:color="auto" w:fill="7030A0"/>
            <w:vAlign w:val="bottom"/>
          </w:tcPr>
          <w:p w14:paraId="662C82B7" w14:textId="68A9FC37" w:rsidR="00D17213" w:rsidRPr="00896920" w:rsidRDefault="00D17213" w:rsidP="00896920">
            <w:pPr>
              <w:spacing w:line="276" w:lineRule="auto"/>
              <w:jc w:val="left"/>
              <w:rPr>
                <w:color w:val="FFFFFF" w:themeColor="background1"/>
                <w:sz w:val="21"/>
                <w:szCs w:val="21"/>
              </w:rPr>
            </w:pPr>
            <w:r w:rsidRPr="00896920">
              <w:rPr>
                <w:color w:val="FFFFFF" w:themeColor="background1"/>
                <w:sz w:val="21"/>
                <w:szCs w:val="21"/>
              </w:rPr>
              <w:t>3</w:t>
            </w:r>
          </w:p>
        </w:tc>
        <w:tc>
          <w:tcPr>
            <w:tcW w:w="7421" w:type="dxa"/>
            <w:shd w:val="clear" w:color="auto" w:fill="7030A0"/>
            <w:vAlign w:val="bottom"/>
          </w:tcPr>
          <w:p w14:paraId="1E1DC693" w14:textId="04A1920B" w:rsidR="00D17213" w:rsidRPr="00896920" w:rsidRDefault="00D17213" w:rsidP="00896920">
            <w:pPr>
              <w:spacing w:line="276" w:lineRule="auto"/>
              <w:jc w:val="left"/>
              <w:rPr>
                <w:b/>
                <w:color w:val="FFFFFF" w:themeColor="background1"/>
                <w:sz w:val="21"/>
                <w:szCs w:val="21"/>
              </w:rPr>
            </w:pPr>
            <w:r w:rsidRPr="00896920">
              <w:rPr>
                <w:b/>
                <w:color w:val="FFFFFF" w:themeColor="background1"/>
                <w:sz w:val="21"/>
                <w:szCs w:val="21"/>
              </w:rPr>
              <w:t>Participation and case ascertainment</w:t>
            </w:r>
          </w:p>
        </w:tc>
        <w:tc>
          <w:tcPr>
            <w:tcW w:w="3402" w:type="dxa"/>
            <w:shd w:val="clear" w:color="auto" w:fill="7030A0"/>
          </w:tcPr>
          <w:p w14:paraId="7757ABA6" w14:textId="77777777" w:rsidR="00D17213" w:rsidRPr="00896920" w:rsidRDefault="00D17213" w:rsidP="00896920">
            <w:pPr>
              <w:spacing w:line="276" w:lineRule="auto"/>
              <w:jc w:val="left"/>
              <w:rPr>
                <w:color w:val="FFFFFF" w:themeColor="background1"/>
                <w:sz w:val="21"/>
                <w:szCs w:val="21"/>
              </w:rPr>
            </w:pPr>
          </w:p>
        </w:tc>
        <w:tc>
          <w:tcPr>
            <w:tcW w:w="3969" w:type="dxa"/>
            <w:shd w:val="clear" w:color="auto" w:fill="7030A0"/>
          </w:tcPr>
          <w:p w14:paraId="16629091" w14:textId="47FD8BC8" w:rsidR="00D17213" w:rsidRPr="00896920" w:rsidRDefault="00D17213" w:rsidP="00896920">
            <w:pPr>
              <w:spacing w:line="276" w:lineRule="auto"/>
              <w:jc w:val="left"/>
              <w:rPr>
                <w:color w:val="FFFFFF" w:themeColor="background1"/>
                <w:sz w:val="21"/>
                <w:szCs w:val="21"/>
              </w:rPr>
            </w:pPr>
          </w:p>
        </w:tc>
      </w:tr>
      <w:tr w:rsidR="00D17213" w:rsidRPr="00896920" w14:paraId="30CB0B83" w14:textId="77777777" w:rsidTr="00896920">
        <w:trPr>
          <w:trHeight w:val="340"/>
        </w:trPr>
        <w:tc>
          <w:tcPr>
            <w:tcW w:w="646" w:type="dxa"/>
            <w:vAlign w:val="bottom"/>
          </w:tcPr>
          <w:p w14:paraId="0AC7A4E4" w14:textId="6804C94C" w:rsidR="00D17213" w:rsidRPr="00896920" w:rsidRDefault="00D17213" w:rsidP="00896920">
            <w:pPr>
              <w:spacing w:line="276" w:lineRule="auto"/>
              <w:jc w:val="left"/>
              <w:rPr>
                <w:b/>
                <w:sz w:val="21"/>
                <w:szCs w:val="21"/>
              </w:rPr>
            </w:pPr>
            <w:r w:rsidRPr="00896920">
              <w:rPr>
                <w:b/>
                <w:sz w:val="21"/>
                <w:szCs w:val="21"/>
              </w:rPr>
              <w:t>3.1</w:t>
            </w:r>
          </w:p>
        </w:tc>
        <w:tc>
          <w:tcPr>
            <w:tcW w:w="7421" w:type="dxa"/>
            <w:vAlign w:val="bottom"/>
          </w:tcPr>
          <w:p w14:paraId="5C001FCD" w14:textId="175E6162" w:rsidR="00D17213" w:rsidRPr="00896920" w:rsidRDefault="00D17213" w:rsidP="00896920">
            <w:pPr>
              <w:spacing w:line="276" w:lineRule="auto"/>
              <w:jc w:val="left"/>
              <w:rPr>
                <w:b/>
                <w:sz w:val="21"/>
                <w:szCs w:val="21"/>
              </w:rPr>
            </w:pPr>
            <w:r w:rsidRPr="00896920">
              <w:rPr>
                <w:b/>
                <w:color w:val="000000" w:themeColor="text1"/>
                <w:sz w:val="21"/>
                <w:szCs w:val="21"/>
              </w:rPr>
              <w:t>Participation</w:t>
            </w:r>
          </w:p>
        </w:tc>
        <w:tc>
          <w:tcPr>
            <w:tcW w:w="3402" w:type="dxa"/>
          </w:tcPr>
          <w:p w14:paraId="0BD0EEF1" w14:textId="77777777" w:rsidR="00D17213" w:rsidRPr="00896920" w:rsidRDefault="00D17213" w:rsidP="00896920">
            <w:pPr>
              <w:spacing w:line="276" w:lineRule="auto"/>
              <w:jc w:val="left"/>
              <w:rPr>
                <w:sz w:val="21"/>
                <w:szCs w:val="21"/>
              </w:rPr>
            </w:pPr>
          </w:p>
        </w:tc>
        <w:tc>
          <w:tcPr>
            <w:tcW w:w="3969" w:type="dxa"/>
          </w:tcPr>
          <w:p w14:paraId="53098F4B" w14:textId="77777777" w:rsidR="00D17213" w:rsidRPr="00896920" w:rsidRDefault="00D17213" w:rsidP="00896920">
            <w:pPr>
              <w:spacing w:line="276" w:lineRule="auto"/>
              <w:jc w:val="left"/>
              <w:rPr>
                <w:sz w:val="21"/>
                <w:szCs w:val="21"/>
              </w:rPr>
            </w:pPr>
          </w:p>
        </w:tc>
      </w:tr>
      <w:tr w:rsidR="00D17213" w:rsidRPr="00896920" w14:paraId="75476A98" w14:textId="77777777" w:rsidTr="00896920">
        <w:tc>
          <w:tcPr>
            <w:tcW w:w="646" w:type="dxa"/>
          </w:tcPr>
          <w:p w14:paraId="24ED02C5" w14:textId="34491E1A" w:rsidR="00D17213" w:rsidRPr="00896920" w:rsidRDefault="00D17213" w:rsidP="00896920">
            <w:pPr>
              <w:spacing w:line="276" w:lineRule="auto"/>
              <w:jc w:val="left"/>
              <w:rPr>
                <w:sz w:val="21"/>
                <w:szCs w:val="21"/>
              </w:rPr>
            </w:pPr>
            <w:r w:rsidRPr="00896920">
              <w:rPr>
                <w:sz w:val="21"/>
                <w:szCs w:val="21"/>
              </w:rPr>
              <w:t>3.1.1</w:t>
            </w:r>
          </w:p>
        </w:tc>
        <w:tc>
          <w:tcPr>
            <w:tcW w:w="7421" w:type="dxa"/>
          </w:tcPr>
          <w:p w14:paraId="78855D34" w14:textId="5D53BBE8" w:rsidR="00D17213" w:rsidRPr="00896920" w:rsidRDefault="00D17213" w:rsidP="00896920">
            <w:pPr>
              <w:spacing w:line="276" w:lineRule="auto"/>
              <w:jc w:val="left"/>
              <w:rPr>
                <w:sz w:val="21"/>
                <w:szCs w:val="21"/>
              </w:rPr>
            </w:pPr>
            <w:r w:rsidRPr="00896920">
              <w:rPr>
                <w:sz w:val="21"/>
                <w:szCs w:val="21"/>
              </w:rPr>
              <w:t>No. registered HBTs</w:t>
            </w:r>
          </w:p>
        </w:tc>
        <w:tc>
          <w:tcPr>
            <w:tcW w:w="3402" w:type="dxa"/>
          </w:tcPr>
          <w:p w14:paraId="2F559212" w14:textId="4525D3B8" w:rsidR="00D17213" w:rsidRPr="00896920" w:rsidRDefault="00D17213" w:rsidP="00896920">
            <w:pPr>
              <w:spacing w:line="276" w:lineRule="auto"/>
              <w:jc w:val="left"/>
              <w:rPr>
                <w:sz w:val="21"/>
                <w:szCs w:val="21"/>
              </w:rPr>
            </w:pPr>
            <w:r w:rsidRPr="00896920">
              <w:rPr>
                <w:sz w:val="21"/>
                <w:szCs w:val="21"/>
              </w:rPr>
              <w:t>% (n) of HB/Ts</w:t>
            </w:r>
          </w:p>
        </w:tc>
        <w:tc>
          <w:tcPr>
            <w:tcW w:w="3969" w:type="dxa"/>
          </w:tcPr>
          <w:p w14:paraId="02D660AC" w14:textId="77777777" w:rsidR="00D17213" w:rsidRPr="00896920" w:rsidRDefault="00D17213" w:rsidP="00896920">
            <w:pPr>
              <w:spacing w:line="276" w:lineRule="auto"/>
              <w:jc w:val="left"/>
              <w:rPr>
                <w:sz w:val="21"/>
                <w:szCs w:val="21"/>
              </w:rPr>
            </w:pPr>
          </w:p>
        </w:tc>
      </w:tr>
      <w:tr w:rsidR="00D17213" w:rsidRPr="00896920" w14:paraId="043C582D" w14:textId="77777777" w:rsidTr="00896920">
        <w:tc>
          <w:tcPr>
            <w:tcW w:w="646" w:type="dxa"/>
          </w:tcPr>
          <w:p w14:paraId="39904370" w14:textId="59C069D9" w:rsidR="00D17213" w:rsidRPr="00896920" w:rsidRDefault="00D17213" w:rsidP="00896920">
            <w:pPr>
              <w:spacing w:line="276" w:lineRule="auto"/>
              <w:jc w:val="left"/>
              <w:rPr>
                <w:sz w:val="21"/>
                <w:szCs w:val="21"/>
              </w:rPr>
            </w:pPr>
            <w:r w:rsidRPr="00896920">
              <w:rPr>
                <w:sz w:val="21"/>
                <w:szCs w:val="21"/>
              </w:rPr>
              <w:t>3.1.2</w:t>
            </w:r>
          </w:p>
        </w:tc>
        <w:tc>
          <w:tcPr>
            <w:tcW w:w="7421" w:type="dxa"/>
          </w:tcPr>
          <w:p w14:paraId="4FD132D4" w14:textId="705C962F" w:rsidR="00D17213" w:rsidRPr="00896920" w:rsidRDefault="00D17213" w:rsidP="00896920">
            <w:pPr>
              <w:spacing w:line="276" w:lineRule="auto"/>
              <w:jc w:val="left"/>
              <w:rPr>
                <w:sz w:val="21"/>
                <w:szCs w:val="21"/>
              </w:rPr>
            </w:pPr>
            <w:r w:rsidRPr="00896920">
              <w:rPr>
                <w:sz w:val="21"/>
                <w:szCs w:val="21"/>
              </w:rPr>
              <w:t>No. HBTs that submitted data to the organisational audit</w:t>
            </w:r>
          </w:p>
        </w:tc>
        <w:tc>
          <w:tcPr>
            <w:tcW w:w="3402" w:type="dxa"/>
          </w:tcPr>
          <w:p w14:paraId="2797C602" w14:textId="2B051792" w:rsidR="00D17213" w:rsidRPr="00896920" w:rsidRDefault="00D17213" w:rsidP="00896920">
            <w:pPr>
              <w:spacing w:line="276" w:lineRule="auto"/>
              <w:jc w:val="left"/>
              <w:rPr>
                <w:sz w:val="21"/>
                <w:szCs w:val="21"/>
              </w:rPr>
            </w:pPr>
            <w:r w:rsidRPr="00896920">
              <w:rPr>
                <w:sz w:val="21"/>
                <w:szCs w:val="21"/>
              </w:rPr>
              <w:t>% (n) of HB/Ts</w:t>
            </w:r>
          </w:p>
        </w:tc>
        <w:tc>
          <w:tcPr>
            <w:tcW w:w="3969" w:type="dxa"/>
          </w:tcPr>
          <w:p w14:paraId="3F3C37FA" w14:textId="77777777" w:rsidR="00D17213" w:rsidRPr="00896920" w:rsidRDefault="00D17213" w:rsidP="00896920">
            <w:pPr>
              <w:spacing w:line="276" w:lineRule="auto"/>
              <w:jc w:val="left"/>
              <w:rPr>
                <w:sz w:val="21"/>
                <w:szCs w:val="21"/>
              </w:rPr>
            </w:pPr>
          </w:p>
        </w:tc>
      </w:tr>
      <w:tr w:rsidR="00D17213" w:rsidRPr="00896920" w14:paraId="2151C1FD" w14:textId="77777777" w:rsidTr="00896920">
        <w:tc>
          <w:tcPr>
            <w:tcW w:w="646" w:type="dxa"/>
          </w:tcPr>
          <w:p w14:paraId="0A760FB0" w14:textId="20D23AB6" w:rsidR="00D17213" w:rsidRPr="00896920" w:rsidRDefault="00D17213" w:rsidP="00896920">
            <w:pPr>
              <w:spacing w:line="276" w:lineRule="auto"/>
              <w:jc w:val="left"/>
              <w:rPr>
                <w:sz w:val="21"/>
                <w:szCs w:val="21"/>
              </w:rPr>
            </w:pPr>
            <w:r w:rsidRPr="00896920">
              <w:rPr>
                <w:sz w:val="21"/>
                <w:szCs w:val="21"/>
              </w:rPr>
              <w:t>3.1.3</w:t>
            </w:r>
          </w:p>
        </w:tc>
        <w:tc>
          <w:tcPr>
            <w:tcW w:w="7421" w:type="dxa"/>
          </w:tcPr>
          <w:p w14:paraId="1A0F6E79" w14:textId="2AFA8049" w:rsidR="00D17213" w:rsidRPr="00896920" w:rsidRDefault="00D17213" w:rsidP="00896920">
            <w:pPr>
              <w:spacing w:line="276" w:lineRule="auto"/>
              <w:jc w:val="left"/>
              <w:rPr>
                <w:sz w:val="21"/>
                <w:szCs w:val="21"/>
              </w:rPr>
            </w:pPr>
            <w:r w:rsidRPr="00896920">
              <w:rPr>
                <w:sz w:val="21"/>
                <w:szCs w:val="21"/>
              </w:rPr>
              <w:t xml:space="preserve">No. HBTs that submitted clinical data </w:t>
            </w:r>
          </w:p>
        </w:tc>
        <w:tc>
          <w:tcPr>
            <w:tcW w:w="3402" w:type="dxa"/>
          </w:tcPr>
          <w:p w14:paraId="5D0DCD4E" w14:textId="53355DE4" w:rsidR="00D17213" w:rsidRPr="00896920" w:rsidRDefault="00D17213" w:rsidP="00896920">
            <w:pPr>
              <w:spacing w:line="276" w:lineRule="auto"/>
              <w:jc w:val="left"/>
              <w:rPr>
                <w:sz w:val="21"/>
                <w:szCs w:val="21"/>
              </w:rPr>
            </w:pPr>
            <w:r w:rsidRPr="00896920">
              <w:rPr>
                <w:sz w:val="21"/>
                <w:szCs w:val="21"/>
              </w:rPr>
              <w:t>% (n) of HB/Ts</w:t>
            </w:r>
          </w:p>
        </w:tc>
        <w:tc>
          <w:tcPr>
            <w:tcW w:w="3969" w:type="dxa"/>
          </w:tcPr>
          <w:p w14:paraId="4C8B914B" w14:textId="77777777" w:rsidR="00D17213" w:rsidRPr="00896920" w:rsidRDefault="00D17213" w:rsidP="00896920">
            <w:pPr>
              <w:spacing w:line="276" w:lineRule="auto"/>
              <w:jc w:val="left"/>
              <w:rPr>
                <w:sz w:val="21"/>
                <w:szCs w:val="21"/>
              </w:rPr>
            </w:pPr>
          </w:p>
        </w:tc>
      </w:tr>
      <w:tr w:rsidR="00D17213" w:rsidRPr="00896920" w14:paraId="12C7672B" w14:textId="77777777" w:rsidTr="00896920">
        <w:trPr>
          <w:trHeight w:val="340"/>
        </w:trPr>
        <w:tc>
          <w:tcPr>
            <w:tcW w:w="646" w:type="dxa"/>
            <w:vAlign w:val="bottom"/>
          </w:tcPr>
          <w:p w14:paraId="19E9413D" w14:textId="416539BE" w:rsidR="00D17213" w:rsidRPr="00896920" w:rsidRDefault="00D17213" w:rsidP="00896920">
            <w:pPr>
              <w:spacing w:line="276" w:lineRule="auto"/>
              <w:jc w:val="left"/>
              <w:rPr>
                <w:sz w:val="21"/>
                <w:szCs w:val="21"/>
              </w:rPr>
            </w:pPr>
            <w:r w:rsidRPr="00896920">
              <w:rPr>
                <w:b/>
                <w:sz w:val="21"/>
                <w:szCs w:val="21"/>
              </w:rPr>
              <w:t>3.2</w:t>
            </w:r>
          </w:p>
        </w:tc>
        <w:tc>
          <w:tcPr>
            <w:tcW w:w="7421" w:type="dxa"/>
            <w:vAlign w:val="bottom"/>
          </w:tcPr>
          <w:p w14:paraId="01BFDDB1" w14:textId="0A3B52F2" w:rsidR="00D17213" w:rsidRPr="00896920" w:rsidRDefault="00D17213" w:rsidP="00896920">
            <w:pPr>
              <w:spacing w:line="276" w:lineRule="auto"/>
              <w:jc w:val="left"/>
              <w:rPr>
                <w:sz w:val="21"/>
                <w:szCs w:val="21"/>
              </w:rPr>
            </w:pPr>
            <w:r w:rsidRPr="00896920">
              <w:rPr>
                <w:b/>
                <w:color w:val="000000" w:themeColor="text1"/>
                <w:sz w:val="21"/>
                <w:szCs w:val="21"/>
              </w:rPr>
              <w:t>Case ascertainment</w:t>
            </w:r>
          </w:p>
        </w:tc>
        <w:tc>
          <w:tcPr>
            <w:tcW w:w="3402" w:type="dxa"/>
          </w:tcPr>
          <w:p w14:paraId="38A887B9" w14:textId="77777777" w:rsidR="00D17213" w:rsidRPr="00896920" w:rsidRDefault="00D17213" w:rsidP="00896920">
            <w:pPr>
              <w:spacing w:line="276" w:lineRule="auto"/>
              <w:jc w:val="left"/>
              <w:rPr>
                <w:sz w:val="21"/>
                <w:szCs w:val="21"/>
              </w:rPr>
            </w:pPr>
          </w:p>
        </w:tc>
        <w:tc>
          <w:tcPr>
            <w:tcW w:w="3969" w:type="dxa"/>
          </w:tcPr>
          <w:p w14:paraId="1E5089E9" w14:textId="1739F0D7" w:rsidR="00D17213" w:rsidRPr="00896920" w:rsidRDefault="00D17213" w:rsidP="00896920">
            <w:pPr>
              <w:spacing w:line="276" w:lineRule="auto"/>
              <w:jc w:val="left"/>
              <w:rPr>
                <w:sz w:val="21"/>
                <w:szCs w:val="21"/>
              </w:rPr>
            </w:pPr>
          </w:p>
        </w:tc>
      </w:tr>
      <w:tr w:rsidR="00896920" w:rsidRPr="00896920" w14:paraId="306199A7" w14:textId="77777777" w:rsidTr="00896920">
        <w:tc>
          <w:tcPr>
            <w:tcW w:w="646" w:type="dxa"/>
          </w:tcPr>
          <w:p w14:paraId="3F108101" w14:textId="297E9968" w:rsidR="00896920" w:rsidRPr="00896920" w:rsidRDefault="00896920" w:rsidP="00896920">
            <w:pPr>
              <w:spacing w:line="276" w:lineRule="auto"/>
              <w:jc w:val="left"/>
              <w:rPr>
                <w:sz w:val="21"/>
                <w:szCs w:val="21"/>
              </w:rPr>
            </w:pPr>
            <w:r w:rsidRPr="00896920">
              <w:rPr>
                <w:sz w:val="21"/>
                <w:szCs w:val="21"/>
              </w:rPr>
              <w:t>3.2.1</w:t>
            </w:r>
          </w:p>
        </w:tc>
        <w:tc>
          <w:tcPr>
            <w:tcW w:w="7421" w:type="dxa"/>
          </w:tcPr>
          <w:p w14:paraId="414D9DB9" w14:textId="59D9DD39" w:rsidR="00896920" w:rsidRPr="00896920" w:rsidRDefault="00896920" w:rsidP="00896920">
            <w:pPr>
              <w:spacing w:line="276" w:lineRule="auto"/>
              <w:jc w:val="left"/>
              <w:rPr>
                <w:sz w:val="21"/>
                <w:szCs w:val="21"/>
              </w:rPr>
            </w:pPr>
            <w:r w:rsidRPr="00896920">
              <w:rPr>
                <w:sz w:val="21"/>
                <w:szCs w:val="21"/>
              </w:rPr>
              <w:t>Process map showing the flow of children and young people through the data capture system i.e. from entry via EEG or HB/T through to inclusion in Cohort 1 and diagnosis of epilepsy</w:t>
            </w:r>
          </w:p>
          <w:p w14:paraId="59A88EDC" w14:textId="77777777" w:rsidR="00896920" w:rsidRPr="00896920" w:rsidRDefault="00896920" w:rsidP="00896920">
            <w:pPr>
              <w:spacing w:line="276" w:lineRule="auto"/>
              <w:jc w:val="left"/>
              <w:rPr>
                <w:sz w:val="21"/>
                <w:szCs w:val="21"/>
              </w:rPr>
            </w:pPr>
            <w:r w:rsidRPr="00896920">
              <w:rPr>
                <w:sz w:val="21"/>
                <w:szCs w:val="21"/>
              </w:rPr>
              <w:t>- no. registered at EEG</w:t>
            </w:r>
          </w:p>
          <w:p w14:paraId="327D60CB" w14:textId="3732C925" w:rsidR="00896920" w:rsidRPr="00896920" w:rsidRDefault="00896920" w:rsidP="00896920">
            <w:pPr>
              <w:spacing w:line="276" w:lineRule="auto"/>
              <w:jc w:val="left"/>
              <w:rPr>
                <w:sz w:val="21"/>
                <w:szCs w:val="21"/>
              </w:rPr>
            </w:pPr>
            <w:r w:rsidRPr="00896920">
              <w:rPr>
                <w:sz w:val="21"/>
                <w:szCs w:val="21"/>
              </w:rPr>
              <w:t>- no registered at HB/T</w:t>
            </w:r>
          </w:p>
          <w:p w14:paraId="0EF7218B" w14:textId="325B554D" w:rsidR="00896920" w:rsidRPr="00896920" w:rsidRDefault="00896920" w:rsidP="00896920">
            <w:pPr>
              <w:spacing w:line="276" w:lineRule="auto"/>
              <w:jc w:val="left"/>
              <w:rPr>
                <w:sz w:val="21"/>
                <w:szCs w:val="21"/>
              </w:rPr>
            </w:pPr>
            <w:r w:rsidRPr="00896920">
              <w:rPr>
                <w:sz w:val="21"/>
                <w:szCs w:val="21"/>
              </w:rPr>
              <w:t>- no verified by HB/T</w:t>
            </w:r>
          </w:p>
          <w:p w14:paraId="06CDA6F4" w14:textId="1608C6E0" w:rsidR="00896920" w:rsidRPr="00896920" w:rsidRDefault="00896920" w:rsidP="00896920">
            <w:pPr>
              <w:spacing w:line="276" w:lineRule="auto"/>
              <w:jc w:val="left"/>
              <w:rPr>
                <w:sz w:val="21"/>
                <w:szCs w:val="21"/>
              </w:rPr>
            </w:pPr>
            <w:r w:rsidRPr="00896920">
              <w:rPr>
                <w:sz w:val="21"/>
                <w:szCs w:val="21"/>
              </w:rPr>
              <w:t>- no. excl. (i.e. those who were excluded at the verification stage)</w:t>
            </w:r>
          </w:p>
        </w:tc>
        <w:tc>
          <w:tcPr>
            <w:tcW w:w="3402" w:type="dxa"/>
          </w:tcPr>
          <w:p w14:paraId="1A8A9950" w14:textId="74285F24" w:rsidR="00896920" w:rsidRPr="00896920" w:rsidRDefault="00896920" w:rsidP="00896920">
            <w:pPr>
              <w:spacing w:line="276" w:lineRule="auto"/>
              <w:jc w:val="left"/>
              <w:rPr>
                <w:sz w:val="21"/>
                <w:szCs w:val="21"/>
              </w:rPr>
            </w:pPr>
            <w:r w:rsidRPr="00896920">
              <w:rPr>
                <w:sz w:val="21"/>
                <w:szCs w:val="21"/>
              </w:rPr>
              <w:t>Process map</w:t>
            </w:r>
          </w:p>
        </w:tc>
        <w:tc>
          <w:tcPr>
            <w:tcW w:w="3969" w:type="dxa"/>
          </w:tcPr>
          <w:p w14:paraId="6F4B21EE" w14:textId="1C0EB03E" w:rsidR="00896920" w:rsidRPr="00896920" w:rsidRDefault="00896920" w:rsidP="00896920">
            <w:pPr>
              <w:spacing w:line="276" w:lineRule="auto"/>
              <w:jc w:val="left"/>
              <w:rPr>
                <w:sz w:val="21"/>
                <w:szCs w:val="21"/>
              </w:rPr>
            </w:pPr>
            <w:r w:rsidRPr="00896920">
              <w:rPr>
                <w:sz w:val="21"/>
                <w:szCs w:val="21"/>
              </w:rPr>
              <w:t>Comparable data: Round 2 report pg. 23</w:t>
            </w:r>
          </w:p>
        </w:tc>
      </w:tr>
      <w:tr w:rsidR="00D17213" w:rsidRPr="00896920" w14:paraId="1BBE25E3" w14:textId="77777777" w:rsidTr="00896920">
        <w:trPr>
          <w:trHeight w:val="340"/>
        </w:trPr>
        <w:tc>
          <w:tcPr>
            <w:tcW w:w="646" w:type="dxa"/>
            <w:shd w:val="clear" w:color="auto" w:fill="7030A0"/>
            <w:vAlign w:val="bottom"/>
          </w:tcPr>
          <w:p w14:paraId="4E19EFE8" w14:textId="1798BA82" w:rsidR="00D17213" w:rsidRPr="00896920" w:rsidRDefault="00D17213" w:rsidP="00896920">
            <w:pPr>
              <w:spacing w:line="276" w:lineRule="auto"/>
              <w:jc w:val="left"/>
              <w:rPr>
                <w:b/>
                <w:color w:val="FFFFFF" w:themeColor="background1"/>
                <w:sz w:val="21"/>
                <w:szCs w:val="21"/>
              </w:rPr>
            </w:pPr>
            <w:r w:rsidRPr="00896920">
              <w:rPr>
                <w:b/>
                <w:color w:val="FFFFFF" w:themeColor="background1"/>
                <w:sz w:val="21"/>
                <w:szCs w:val="21"/>
              </w:rPr>
              <w:lastRenderedPageBreak/>
              <w:t>4</w:t>
            </w:r>
          </w:p>
        </w:tc>
        <w:tc>
          <w:tcPr>
            <w:tcW w:w="7421" w:type="dxa"/>
            <w:shd w:val="clear" w:color="auto" w:fill="7030A0"/>
            <w:vAlign w:val="bottom"/>
          </w:tcPr>
          <w:p w14:paraId="2B506E9D" w14:textId="7731D734" w:rsidR="00D17213" w:rsidRPr="00896920" w:rsidRDefault="00D17213" w:rsidP="00896920">
            <w:pPr>
              <w:spacing w:line="276" w:lineRule="auto"/>
              <w:jc w:val="left"/>
              <w:rPr>
                <w:b/>
                <w:color w:val="FFFFFF" w:themeColor="background1"/>
                <w:sz w:val="21"/>
                <w:szCs w:val="21"/>
              </w:rPr>
            </w:pPr>
            <w:r w:rsidRPr="00896920">
              <w:rPr>
                <w:b/>
                <w:color w:val="FFFFFF" w:themeColor="background1"/>
                <w:sz w:val="21"/>
                <w:szCs w:val="21"/>
              </w:rPr>
              <w:t>Description of cohort</w:t>
            </w:r>
          </w:p>
        </w:tc>
        <w:tc>
          <w:tcPr>
            <w:tcW w:w="3402" w:type="dxa"/>
            <w:shd w:val="clear" w:color="auto" w:fill="7030A0"/>
            <w:vAlign w:val="bottom"/>
          </w:tcPr>
          <w:p w14:paraId="47B059CC" w14:textId="77777777" w:rsidR="00D17213" w:rsidRPr="00896920" w:rsidRDefault="00D17213" w:rsidP="00896920">
            <w:pPr>
              <w:spacing w:line="276" w:lineRule="auto"/>
              <w:jc w:val="left"/>
              <w:rPr>
                <w:b/>
                <w:color w:val="FFFFFF" w:themeColor="background1"/>
                <w:sz w:val="21"/>
                <w:szCs w:val="21"/>
              </w:rPr>
            </w:pPr>
          </w:p>
        </w:tc>
        <w:tc>
          <w:tcPr>
            <w:tcW w:w="3969" w:type="dxa"/>
            <w:shd w:val="clear" w:color="auto" w:fill="7030A0"/>
            <w:vAlign w:val="bottom"/>
          </w:tcPr>
          <w:p w14:paraId="4D46447C" w14:textId="77777777" w:rsidR="00D17213" w:rsidRPr="00896920" w:rsidRDefault="00D17213" w:rsidP="00896920">
            <w:pPr>
              <w:spacing w:line="276" w:lineRule="auto"/>
              <w:jc w:val="left"/>
              <w:rPr>
                <w:b/>
                <w:color w:val="FFFFFF" w:themeColor="background1"/>
                <w:sz w:val="21"/>
                <w:szCs w:val="21"/>
              </w:rPr>
            </w:pPr>
          </w:p>
        </w:tc>
      </w:tr>
      <w:tr w:rsidR="00D17213" w:rsidRPr="00896920" w14:paraId="5745696A" w14:textId="77777777" w:rsidTr="00896920">
        <w:trPr>
          <w:trHeight w:val="340"/>
        </w:trPr>
        <w:tc>
          <w:tcPr>
            <w:tcW w:w="646" w:type="dxa"/>
            <w:shd w:val="clear" w:color="auto" w:fill="FFFFFF" w:themeFill="background1"/>
            <w:vAlign w:val="bottom"/>
          </w:tcPr>
          <w:p w14:paraId="58FFDD22" w14:textId="7ED7222E" w:rsidR="00D17213" w:rsidRPr="00896920" w:rsidRDefault="00D17213" w:rsidP="00896920">
            <w:pPr>
              <w:spacing w:line="276" w:lineRule="auto"/>
              <w:jc w:val="left"/>
              <w:rPr>
                <w:b/>
                <w:color w:val="000000" w:themeColor="text1"/>
                <w:sz w:val="21"/>
                <w:szCs w:val="21"/>
              </w:rPr>
            </w:pPr>
            <w:r w:rsidRPr="00896920">
              <w:rPr>
                <w:b/>
                <w:color w:val="000000" w:themeColor="text1"/>
                <w:sz w:val="21"/>
                <w:szCs w:val="21"/>
              </w:rPr>
              <w:t>4.1</w:t>
            </w:r>
          </w:p>
        </w:tc>
        <w:tc>
          <w:tcPr>
            <w:tcW w:w="7421" w:type="dxa"/>
            <w:shd w:val="clear" w:color="auto" w:fill="FFFFFF" w:themeFill="background1"/>
            <w:vAlign w:val="bottom"/>
          </w:tcPr>
          <w:p w14:paraId="68C02AF6" w14:textId="54158799" w:rsidR="00D17213" w:rsidRPr="00896920" w:rsidRDefault="00D17213" w:rsidP="00896920">
            <w:pPr>
              <w:spacing w:line="276" w:lineRule="auto"/>
              <w:jc w:val="left"/>
              <w:rPr>
                <w:b/>
                <w:color w:val="000000" w:themeColor="text1"/>
                <w:sz w:val="21"/>
                <w:szCs w:val="21"/>
              </w:rPr>
            </w:pPr>
            <w:r w:rsidRPr="00896920">
              <w:rPr>
                <w:b/>
                <w:color w:val="000000" w:themeColor="text1"/>
                <w:sz w:val="21"/>
                <w:szCs w:val="21"/>
              </w:rPr>
              <w:t>Demographics</w:t>
            </w:r>
          </w:p>
        </w:tc>
        <w:tc>
          <w:tcPr>
            <w:tcW w:w="3402" w:type="dxa"/>
            <w:shd w:val="clear" w:color="auto" w:fill="FFFFFF" w:themeFill="background1"/>
            <w:vAlign w:val="bottom"/>
          </w:tcPr>
          <w:p w14:paraId="2F3D13BB" w14:textId="77777777" w:rsidR="00D17213" w:rsidRPr="00896920" w:rsidRDefault="00D17213" w:rsidP="00896920">
            <w:pPr>
              <w:spacing w:line="276" w:lineRule="auto"/>
              <w:jc w:val="left"/>
              <w:rPr>
                <w:b/>
                <w:color w:val="000000" w:themeColor="text1"/>
                <w:sz w:val="21"/>
                <w:szCs w:val="21"/>
              </w:rPr>
            </w:pPr>
          </w:p>
        </w:tc>
        <w:tc>
          <w:tcPr>
            <w:tcW w:w="3969" w:type="dxa"/>
            <w:shd w:val="clear" w:color="auto" w:fill="FFFFFF" w:themeFill="background1"/>
            <w:vAlign w:val="bottom"/>
          </w:tcPr>
          <w:p w14:paraId="6599C5C8" w14:textId="77777777" w:rsidR="00D17213" w:rsidRPr="00896920" w:rsidRDefault="00D17213" w:rsidP="00896920">
            <w:pPr>
              <w:spacing w:line="276" w:lineRule="auto"/>
              <w:jc w:val="left"/>
              <w:rPr>
                <w:b/>
                <w:color w:val="000000" w:themeColor="text1"/>
                <w:sz w:val="21"/>
                <w:szCs w:val="21"/>
              </w:rPr>
            </w:pPr>
          </w:p>
        </w:tc>
      </w:tr>
      <w:tr w:rsidR="00896920" w:rsidRPr="00896920" w14:paraId="2CAEC49F" w14:textId="77777777" w:rsidTr="00896920">
        <w:tc>
          <w:tcPr>
            <w:tcW w:w="646" w:type="dxa"/>
          </w:tcPr>
          <w:p w14:paraId="48F3A609" w14:textId="64FC626E" w:rsidR="00896920" w:rsidRPr="00896920" w:rsidRDefault="00896920" w:rsidP="00896920">
            <w:pPr>
              <w:spacing w:line="276" w:lineRule="auto"/>
              <w:jc w:val="left"/>
              <w:rPr>
                <w:sz w:val="21"/>
                <w:szCs w:val="21"/>
              </w:rPr>
            </w:pPr>
            <w:r w:rsidRPr="00896920">
              <w:rPr>
                <w:sz w:val="21"/>
                <w:szCs w:val="21"/>
              </w:rPr>
              <w:t>4.1.1</w:t>
            </w:r>
          </w:p>
        </w:tc>
        <w:tc>
          <w:tcPr>
            <w:tcW w:w="7421" w:type="dxa"/>
          </w:tcPr>
          <w:p w14:paraId="1CE9E698" w14:textId="6AD35869" w:rsidR="00896920" w:rsidRPr="00896920" w:rsidRDefault="00896920" w:rsidP="00896920">
            <w:pPr>
              <w:spacing w:line="276" w:lineRule="auto"/>
              <w:jc w:val="left"/>
              <w:rPr>
                <w:sz w:val="21"/>
                <w:szCs w:val="21"/>
              </w:rPr>
            </w:pPr>
            <w:r w:rsidRPr="00896920">
              <w:rPr>
                <w:sz w:val="21"/>
                <w:szCs w:val="21"/>
              </w:rPr>
              <w:t>- Year of age by gender 0-24 years</w:t>
            </w:r>
          </w:p>
          <w:p w14:paraId="09532DBE" w14:textId="25D2B82C" w:rsidR="00896920" w:rsidRPr="00896920" w:rsidRDefault="00896920" w:rsidP="00896920">
            <w:pPr>
              <w:spacing w:line="276" w:lineRule="auto"/>
              <w:jc w:val="left"/>
              <w:rPr>
                <w:sz w:val="21"/>
                <w:szCs w:val="21"/>
              </w:rPr>
            </w:pPr>
            <w:r w:rsidRPr="00896920">
              <w:rPr>
                <w:sz w:val="21"/>
                <w:szCs w:val="21"/>
              </w:rPr>
              <w:t>- Month of age by gender 0-2 years</w:t>
            </w:r>
          </w:p>
          <w:p w14:paraId="3A7D251A" w14:textId="04FAE46E" w:rsidR="00896920" w:rsidRPr="00896920" w:rsidRDefault="00896920" w:rsidP="00896920">
            <w:pPr>
              <w:spacing w:line="276" w:lineRule="auto"/>
              <w:jc w:val="left"/>
              <w:rPr>
                <w:sz w:val="21"/>
                <w:szCs w:val="21"/>
              </w:rPr>
            </w:pPr>
            <w:r w:rsidRPr="00896920">
              <w:rPr>
                <w:sz w:val="21"/>
                <w:szCs w:val="21"/>
              </w:rPr>
              <w:t>- Deprivation quintile</w:t>
            </w:r>
          </w:p>
        </w:tc>
        <w:tc>
          <w:tcPr>
            <w:tcW w:w="3402" w:type="dxa"/>
          </w:tcPr>
          <w:p w14:paraId="0A66D446" w14:textId="77777777" w:rsidR="00896920" w:rsidRPr="00896920" w:rsidRDefault="00896920" w:rsidP="00896920">
            <w:pPr>
              <w:spacing w:line="276" w:lineRule="auto"/>
              <w:jc w:val="left"/>
              <w:rPr>
                <w:sz w:val="21"/>
                <w:szCs w:val="21"/>
              </w:rPr>
            </w:pPr>
          </w:p>
          <w:p w14:paraId="3863C914" w14:textId="4BD6CC42" w:rsidR="00896920" w:rsidRPr="00896920" w:rsidRDefault="00896920" w:rsidP="00896920">
            <w:pPr>
              <w:spacing w:line="276" w:lineRule="auto"/>
              <w:jc w:val="left"/>
              <w:rPr>
                <w:sz w:val="21"/>
                <w:szCs w:val="21"/>
              </w:rPr>
            </w:pPr>
            <w:r w:rsidRPr="00896920">
              <w:rPr>
                <w:sz w:val="21"/>
                <w:szCs w:val="21"/>
              </w:rPr>
              <w:t>% (n) by gender and age</w:t>
            </w:r>
          </w:p>
          <w:p w14:paraId="6E051888" w14:textId="5AED939A" w:rsidR="00896920" w:rsidRPr="00896920" w:rsidRDefault="00896920" w:rsidP="00896920">
            <w:pPr>
              <w:spacing w:line="276" w:lineRule="auto"/>
              <w:jc w:val="left"/>
              <w:rPr>
                <w:sz w:val="21"/>
                <w:szCs w:val="21"/>
              </w:rPr>
            </w:pPr>
            <w:r w:rsidRPr="00896920">
              <w:rPr>
                <w:sz w:val="21"/>
                <w:szCs w:val="21"/>
              </w:rPr>
              <w:t>% (n) in each quintile</w:t>
            </w:r>
          </w:p>
        </w:tc>
        <w:tc>
          <w:tcPr>
            <w:tcW w:w="3969" w:type="dxa"/>
          </w:tcPr>
          <w:p w14:paraId="72D33BEC" w14:textId="39AB5784" w:rsidR="00896920" w:rsidRPr="00896920" w:rsidRDefault="00896920" w:rsidP="00896920">
            <w:pPr>
              <w:spacing w:line="276" w:lineRule="auto"/>
              <w:jc w:val="left"/>
              <w:rPr>
                <w:sz w:val="21"/>
                <w:szCs w:val="21"/>
              </w:rPr>
            </w:pPr>
            <w:r w:rsidRPr="00896920">
              <w:rPr>
                <w:sz w:val="21"/>
                <w:szCs w:val="21"/>
              </w:rPr>
              <w:t>Comparable data: Round 2 report pg. 26/27</w:t>
            </w:r>
          </w:p>
        </w:tc>
      </w:tr>
      <w:tr w:rsidR="00896920" w:rsidRPr="00896920" w14:paraId="7078EC93" w14:textId="77777777" w:rsidTr="00896920">
        <w:trPr>
          <w:trHeight w:val="340"/>
        </w:trPr>
        <w:tc>
          <w:tcPr>
            <w:tcW w:w="646" w:type="dxa"/>
            <w:shd w:val="clear" w:color="auto" w:fill="7030A0"/>
            <w:vAlign w:val="bottom"/>
          </w:tcPr>
          <w:p w14:paraId="0E30DAA4" w14:textId="41590E5F" w:rsidR="00896920" w:rsidRPr="00896920" w:rsidRDefault="00896920" w:rsidP="00896920">
            <w:pPr>
              <w:spacing w:line="276" w:lineRule="auto"/>
              <w:jc w:val="left"/>
              <w:rPr>
                <w:b/>
                <w:color w:val="FFFFFF" w:themeColor="background1"/>
                <w:sz w:val="21"/>
                <w:szCs w:val="21"/>
              </w:rPr>
            </w:pPr>
            <w:r w:rsidRPr="00896920">
              <w:rPr>
                <w:b/>
                <w:color w:val="FFFFFF" w:themeColor="background1"/>
                <w:sz w:val="21"/>
                <w:szCs w:val="21"/>
              </w:rPr>
              <w:t>5</w:t>
            </w:r>
          </w:p>
        </w:tc>
        <w:tc>
          <w:tcPr>
            <w:tcW w:w="7421" w:type="dxa"/>
            <w:shd w:val="clear" w:color="auto" w:fill="7030A0"/>
            <w:vAlign w:val="bottom"/>
          </w:tcPr>
          <w:p w14:paraId="47B9D337" w14:textId="463584B4" w:rsidR="00896920" w:rsidRPr="00896920" w:rsidRDefault="00896920" w:rsidP="00896920">
            <w:pPr>
              <w:spacing w:line="276" w:lineRule="auto"/>
              <w:jc w:val="left"/>
              <w:rPr>
                <w:b/>
                <w:color w:val="FFFFFF" w:themeColor="background1"/>
                <w:sz w:val="21"/>
                <w:szCs w:val="21"/>
              </w:rPr>
            </w:pPr>
            <w:r w:rsidRPr="00896920">
              <w:rPr>
                <w:b/>
                <w:color w:val="FFFFFF" w:themeColor="background1"/>
                <w:sz w:val="21"/>
                <w:szCs w:val="21"/>
              </w:rPr>
              <w:t>Diagnostic status</w:t>
            </w:r>
          </w:p>
        </w:tc>
        <w:tc>
          <w:tcPr>
            <w:tcW w:w="3402" w:type="dxa"/>
            <w:shd w:val="clear" w:color="auto" w:fill="7030A0"/>
          </w:tcPr>
          <w:p w14:paraId="3EE8BB73" w14:textId="15B3B0BE" w:rsidR="00896920" w:rsidRPr="00896920" w:rsidRDefault="00896920" w:rsidP="00896920">
            <w:pPr>
              <w:spacing w:line="276" w:lineRule="auto"/>
              <w:jc w:val="left"/>
              <w:rPr>
                <w:color w:val="FFFFFF" w:themeColor="background1"/>
                <w:sz w:val="21"/>
                <w:szCs w:val="21"/>
              </w:rPr>
            </w:pPr>
          </w:p>
        </w:tc>
        <w:tc>
          <w:tcPr>
            <w:tcW w:w="3969" w:type="dxa"/>
            <w:shd w:val="clear" w:color="auto" w:fill="7030A0"/>
          </w:tcPr>
          <w:p w14:paraId="25C0CCAE" w14:textId="77777777" w:rsidR="00896920" w:rsidRPr="00896920" w:rsidRDefault="00896920" w:rsidP="00896920">
            <w:pPr>
              <w:spacing w:line="276" w:lineRule="auto"/>
              <w:jc w:val="left"/>
              <w:rPr>
                <w:color w:val="FFFFFF" w:themeColor="background1"/>
                <w:sz w:val="21"/>
                <w:szCs w:val="21"/>
              </w:rPr>
            </w:pPr>
          </w:p>
        </w:tc>
      </w:tr>
      <w:tr w:rsidR="00896920" w:rsidRPr="00896920" w14:paraId="1730DCD6" w14:textId="77777777" w:rsidTr="00896920">
        <w:tc>
          <w:tcPr>
            <w:tcW w:w="646" w:type="dxa"/>
          </w:tcPr>
          <w:p w14:paraId="5A79AAE1" w14:textId="1BD8E556" w:rsidR="00896920" w:rsidRPr="00896920" w:rsidRDefault="00896920" w:rsidP="00896920">
            <w:pPr>
              <w:spacing w:line="276" w:lineRule="auto"/>
              <w:jc w:val="left"/>
              <w:rPr>
                <w:sz w:val="21"/>
                <w:szCs w:val="21"/>
              </w:rPr>
            </w:pPr>
            <w:r w:rsidRPr="00896920">
              <w:rPr>
                <w:sz w:val="21"/>
                <w:szCs w:val="21"/>
              </w:rPr>
              <w:t>5.1</w:t>
            </w:r>
          </w:p>
        </w:tc>
        <w:tc>
          <w:tcPr>
            <w:tcW w:w="7421" w:type="dxa"/>
          </w:tcPr>
          <w:p w14:paraId="6A18C60A" w14:textId="0340729D" w:rsidR="00896920" w:rsidRPr="00896920" w:rsidRDefault="00896920" w:rsidP="00896920">
            <w:pPr>
              <w:spacing w:line="276" w:lineRule="auto"/>
              <w:jc w:val="left"/>
              <w:rPr>
                <w:sz w:val="21"/>
                <w:szCs w:val="21"/>
              </w:rPr>
            </w:pPr>
            <w:r w:rsidRPr="00896920">
              <w:rPr>
                <w:sz w:val="21"/>
                <w:szCs w:val="21"/>
              </w:rPr>
              <w:t>Prior experience of neonatal seizures, febrile seizures or acute symptomatic seizure</w:t>
            </w:r>
          </w:p>
        </w:tc>
        <w:tc>
          <w:tcPr>
            <w:tcW w:w="3402" w:type="dxa"/>
          </w:tcPr>
          <w:p w14:paraId="53724ED0" w14:textId="506EE4E3" w:rsidR="00896920" w:rsidRPr="00896920" w:rsidRDefault="00896920" w:rsidP="00896920">
            <w:pPr>
              <w:spacing w:line="276" w:lineRule="auto"/>
              <w:jc w:val="left"/>
              <w:rPr>
                <w:sz w:val="21"/>
                <w:szCs w:val="21"/>
              </w:rPr>
            </w:pPr>
            <w:r w:rsidRPr="00896920">
              <w:rPr>
                <w:sz w:val="21"/>
                <w:szCs w:val="21"/>
              </w:rPr>
              <w:t>% (n) of cohort</w:t>
            </w:r>
          </w:p>
        </w:tc>
        <w:tc>
          <w:tcPr>
            <w:tcW w:w="3969" w:type="dxa"/>
          </w:tcPr>
          <w:p w14:paraId="208E892A" w14:textId="77777777" w:rsidR="00896920" w:rsidRPr="00896920" w:rsidRDefault="00896920" w:rsidP="00896920">
            <w:pPr>
              <w:spacing w:line="276" w:lineRule="auto"/>
              <w:jc w:val="left"/>
              <w:rPr>
                <w:sz w:val="21"/>
                <w:szCs w:val="21"/>
              </w:rPr>
            </w:pPr>
          </w:p>
        </w:tc>
      </w:tr>
      <w:tr w:rsidR="00896920" w:rsidRPr="00896920" w14:paraId="5AC933EE" w14:textId="77777777" w:rsidTr="00896920">
        <w:tc>
          <w:tcPr>
            <w:tcW w:w="646" w:type="dxa"/>
          </w:tcPr>
          <w:p w14:paraId="17E9AE71" w14:textId="732E9DCB" w:rsidR="00896920" w:rsidRPr="00896920" w:rsidRDefault="00896920" w:rsidP="00896920">
            <w:pPr>
              <w:spacing w:line="276" w:lineRule="auto"/>
              <w:jc w:val="left"/>
              <w:rPr>
                <w:sz w:val="21"/>
                <w:szCs w:val="21"/>
              </w:rPr>
            </w:pPr>
            <w:r w:rsidRPr="00896920">
              <w:rPr>
                <w:sz w:val="21"/>
                <w:szCs w:val="21"/>
              </w:rPr>
              <w:t>5.2</w:t>
            </w:r>
          </w:p>
        </w:tc>
        <w:tc>
          <w:tcPr>
            <w:tcW w:w="7421" w:type="dxa"/>
          </w:tcPr>
          <w:p w14:paraId="4894C9A5" w14:textId="089D5C46" w:rsidR="00896920" w:rsidRPr="00896920" w:rsidRDefault="00896920" w:rsidP="00896920">
            <w:pPr>
              <w:spacing w:line="276" w:lineRule="auto"/>
              <w:jc w:val="left"/>
              <w:rPr>
                <w:sz w:val="21"/>
                <w:szCs w:val="21"/>
              </w:rPr>
            </w:pPr>
            <w:r w:rsidRPr="00896920">
              <w:rPr>
                <w:sz w:val="21"/>
                <w:szCs w:val="21"/>
              </w:rPr>
              <w:t>Diagnostic status</w:t>
            </w:r>
          </w:p>
          <w:p w14:paraId="0F0898DC" w14:textId="77777777" w:rsidR="00896920" w:rsidRPr="00896920" w:rsidRDefault="00896920" w:rsidP="00896920">
            <w:pPr>
              <w:spacing w:line="276" w:lineRule="auto"/>
              <w:jc w:val="left"/>
              <w:rPr>
                <w:sz w:val="21"/>
                <w:szCs w:val="21"/>
              </w:rPr>
            </w:pPr>
            <w:r w:rsidRPr="00896920">
              <w:rPr>
                <w:sz w:val="21"/>
                <w:szCs w:val="21"/>
              </w:rPr>
              <w:t>- 1+ episode considered epileptic</w:t>
            </w:r>
          </w:p>
          <w:p w14:paraId="57DCE233" w14:textId="77777777" w:rsidR="00896920" w:rsidRPr="00896920" w:rsidRDefault="00896920" w:rsidP="00896920">
            <w:pPr>
              <w:spacing w:line="276" w:lineRule="auto"/>
              <w:jc w:val="left"/>
              <w:rPr>
                <w:sz w:val="21"/>
                <w:szCs w:val="21"/>
              </w:rPr>
            </w:pPr>
            <w:r w:rsidRPr="00896920">
              <w:rPr>
                <w:sz w:val="21"/>
                <w:szCs w:val="21"/>
              </w:rPr>
              <w:t>- non-epileptic only</w:t>
            </w:r>
          </w:p>
          <w:p w14:paraId="4FDE93CC" w14:textId="77777777" w:rsidR="00896920" w:rsidRPr="00896920" w:rsidRDefault="00896920" w:rsidP="00896920">
            <w:pPr>
              <w:spacing w:line="276" w:lineRule="auto"/>
              <w:jc w:val="left"/>
              <w:rPr>
                <w:sz w:val="21"/>
                <w:szCs w:val="21"/>
              </w:rPr>
            </w:pPr>
            <w:r w:rsidRPr="00896920">
              <w:rPr>
                <w:sz w:val="21"/>
                <w:szCs w:val="21"/>
              </w:rPr>
              <w:t>- uncertain episodes</w:t>
            </w:r>
          </w:p>
        </w:tc>
        <w:tc>
          <w:tcPr>
            <w:tcW w:w="3402" w:type="dxa"/>
          </w:tcPr>
          <w:p w14:paraId="28D8C7B6" w14:textId="77777777" w:rsidR="00896920" w:rsidRPr="00896920" w:rsidRDefault="00896920" w:rsidP="00896920">
            <w:pPr>
              <w:spacing w:line="276" w:lineRule="auto"/>
              <w:jc w:val="left"/>
              <w:rPr>
                <w:sz w:val="21"/>
                <w:szCs w:val="21"/>
              </w:rPr>
            </w:pPr>
            <w:r w:rsidRPr="00896920">
              <w:rPr>
                <w:sz w:val="21"/>
                <w:szCs w:val="21"/>
              </w:rPr>
              <w:t>% (n) of cohort</w:t>
            </w:r>
          </w:p>
        </w:tc>
        <w:tc>
          <w:tcPr>
            <w:tcW w:w="3969" w:type="dxa"/>
            <w:vMerge w:val="restart"/>
          </w:tcPr>
          <w:p w14:paraId="00DA8912" w14:textId="12E095A7" w:rsidR="00896920" w:rsidRPr="00896920" w:rsidRDefault="00896920" w:rsidP="00896920">
            <w:pPr>
              <w:spacing w:line="276" w:lineRule="auto"/>
              <w:jc w:val="left"/>
              <w:rPr>
                <w:sz w:val="21"/>
                <w:szCs w:val="21"/>
              </w:rPr>
            </w:pPr>
            <w:r w:rsidRPr="00896920">
              <w:rPr>
                <w:sz w:val="21"/>
                <w:szCs w:val="21"/>
              </w:rPr>
              <w:t>Comparable data: Round 2 report pg. 29</w:t>
            </w:r>
          </w:p>
        </w:tc>
      </w:tr>
      <w:tr w:rsidR="00896920" w:rsidRPr="00896920" w14:paraId="10BB46C6" w14:textId="77777777" w:rsidTr="00896920">
        <w:tc>
          <w:tcPr>
            <w:tcW w:w="646" w:type="dxa"/>
          </w:tcPr>
          <w:p w14:paraId="7A8CD171" w14:textId="7F396262" w:rsidR="00896920" w:rsidRPr="00896920" w:rsidRDefault="00896920" w:rsidP="00896920">
            <w:pPr>
              <w:spacing w:line="276" w:lineRule="auto"/>
              <w:jc w:val="left"/>
              <w:rPr>
                <w:sz w:val="21"/>
                <w:szCs w:val="21"/>
              </w:rPr>
            </w:pPr>
            <w:r w:rsidRPr="00896920">
              <w:rPr>
                <w:sz w:val="21"/>
                <w:szCs w:val="21"/>
              </w:rPr>
              <w:t>5.3</w:t>
            </w:r>
          </w:p>
        </w:tc>
        <w:tc>
          <w:tcPr>
            <w:tcW w:w="7421" w:type="dxa"/>
          </w:tcPr>
          <w:p w14:paraId="73DA1ABC" w14:textId="7AD5E3B0" w:rsidR="00896920" w:rsidRPr="00896920" w:rsidRDefault="00896920" w:rsidP="00896920">
            <w:pPr>
              <w:spacing w:line="276" w:lineRule="auto"/>
              <w:jc w:val="left"/>
              <w:rPr>
                <w:sz w:val="21"/>
                <w:szCs w:val="21"/>
              </w:rPr>
            </w:pPr>
            <w:r w:rsidRPr="00896920">
              <w:rPr>
                <w:sz w:val="21"/>
                <w:szCs w:val="21"/>
              </w:rPr>
              <w:t>Description of epileptic episode</w:t>
            </w:r>
          </w:p>
          <w:p w14:paraId="11408B78" w14:textId="77777777" w:rsidR="00896920" w:rsidRPr="00896920" w:rsidRDefault="00896920" w:rsidP="00896920">
            <w:pPr>
              <w:spacing w:line="276" w:lineRule="auto"/>
              <w:jc w:val="left"/>
              <w:rPr>
                <w:sz w:val="21"/>
                <w:szCs w:val="21"/>
              </w:rPr>
            </w:pPr>
            <w:r w:rsidRPr="00896920">
              <w:rPr>
                <w:sz w:val="21"/>
                <w:szCs w:val="21"/>
              </w:rPr>
              <w:t>- single episode</w:t>
            </w:r>
          </w:p>
          <w:p w14:paraId="74334718" w14:textId="77777777" w:rsidR="00896920" w:rsidRPr="00896920" w:rsidRDefault="00896920" w:rsidP="00896920">
            <w:pPr>
              <w:spacing w:line="276" w:lineRule="auto"/>
              <w:jc w:val="left"/>
              <w:rPr>
                <w:sz w:val="21"/>
                <w:szCs w:val="21"/>
              </w:rPr>
            </w:pPr>
            <w:r w:rsidRPr="00896920">
              <w:rPr>
                <w:sz w:val="21"/>
                <w:szCs w:val="21"/>
              </w:rPr>
              <w:t>- cluster within 24 hours</w:t>
            </w:r>
          </w:p>
          <w:p w14:paraId="6E3B4F03" w14:textId="77777777" w:rsidR="00896920" w:rsidRPr="00896920" w:rsidRDefault="00896920" w:rsidP="00896920">
            <w:pPr>
              <w:spacing w:line="276" w:lineRule="auto"/>
              <w:jc w:val="left"/>
              <w:rPr>
                <w:sz w:val="21"/>
                <w:szCs w:val="21"/>
              </w:rPr>
            </w:pPr>
            <w:r w:rsidRPr="00896920">
              <w:rPr>
                <w:sz w:val="21"/>
                <w:szCs w:val="21"/>
              </w:rPr>
              <w:t>- 2+ episode &gt;24 hours apart</w:t>
            </w:r>
          </w:p>
          <w:p w14:paraId="74532A7C" w14:textId="77777777" w:rsidR="00896920" w:rsidRPr="00896920" w:rsidRDefault="00896920" w:rsidP="00896920">
            <w:pPr>
              <w:spacing w:line="276" w:lineRule="auto"/>
              <w:jc w:val="left"/>
              <w:rPr>
                <w:sz w:val="21"/>
                <w:szCs w:val="21"/>
              </w:rPr>
            </w:pPr>
            <w:r w:rsidRPr="00896920">
              <w:rPr>
                <w:sz w:val="21"/>
                <w:szCs w:val="21"/>
              </w:rPr>
              <w:t>- diagnosed for another reason</w:t>
            </w:r>
          </w:p>
        </w:tc>
        <w:tc>
          <w:tcPr>
            <w:tcW w:w="3402" w:type="dxa"/>
          </w:tcPr>
          <w:p w14:paraId="3591D5C0" w14:textId="4DCCB008" w:rsidR="00896920" w:rsidRPr="00896920" w:rsidRDefault="00896920" w:rsidP="00896920">
            <w:pPr>
              <w:spacing w:line="276" w:lineRule="auto"/>
              <w:jc w:val="left"/>
              <w:rPr>
                <w:sz w:val="21"/>
                <w:szCs w:val="21"/>
              </w:rPr>
            </w:pPr>
            <w:r w:rsidRPr="00896920">
              <w:rPr>
                <w:sz w:val="21"/>
                <w:szCs w:val="21"/>
              </w:rPr>
              <w:t xml:space="preserve">% (n) of cohort </w:t>
            </w:r>
          </w:p>
          <w:p w14:paraId="36C20696" w14:textId="77777777" w:rsidR="00896920" w:rsidRPr="00896920" w:rsidRDefault="00896920" w:rsidP="00896920">
            <w:pPr>
              <w:spacing w:line="276" w:lineRule="auto"/>
              <w:jc w:val="left"/>
              <w:rPr>
                <w:sz w:val="21"/>
                <w:szCs w:val="21"/>
              </w:rPr>
            </w:pPr>
            <w:r w:rsidRPr="00896920">
              <w:rPr>
                <w:sz w:val="21"/>
                <w:szCs w:val="21"/>
              </w:rPr>
              <w:t>% (n) of cohort with 1+ epileptic episode</w:t>
            </w:r>
          </w:p>
        </w:tc>
        <w:tc>
          <w:tcPr>
            <w:tcW w:w="3969" w:type="dxa"/>
            <w:vMerge/>
          </w:tcPr>
          <w:p w14:paraId="684095AF" w14:textId="77777777" w:rsidR="00896920" w:rsidRPr="00896920" w:rsidRDefault="00896920" w:rsidP="00896920">
            <w:pPr>
              <w:spacing w:line="276" w:lineRule="auto"/>
              <w:jc w:val="left"/>
              <w:rPr>
                <w:sz w:val="21"/>
                <w:szCs w:val="21"/>
              </w:rPr>
            </w:pPr>
          </w:p>
        </w:tc>
      </w:tr>
      <w:tr w:rsidR="00896920" w:rsidRPr="00896920" w14:paraId="6FA432AC" w14:textId="77777777" w:rsidTr="00896920">
        <w:tc>
          <w:tcPr>
            <w:tcW w:w="646" w:type="dxa"/>
          </w:tcPr>
          <w:p w14:paraId="04367C66" w14:textId="5F16B462" w:rsidR="00896920" w:rsidRPr="00896920" w:rsidRDefault="00896920" w:rsidP="00896920">
            <w:pPr>
              <w:spacing w:line="276" w:lineRule="auto"/>
              <w:jc w:val="left"/>
              <w:rPr>
                <w:sz w:val="21"/>
                <w:szCs w:val="21"/>
              </w:rPr>
            </w:pPr>
            <w:r w:rsidRPr="00896920">
              <w:rPr>
                <w:sz w:val="21"/>
                <w:szCs w:val="21"/>
              </w:rPr>
              <w:t>5.4</w:t>
            </w:r>
          </w:p>
        </w:tc>
        <w:tc>
          <w:tcPr>
            <w:tcW w:w="7421" w:type="dxa"/>
          </w:tcPr>
          <w:p w14:paraId="7B96D87E" w14:textId="074BDBA8" w:rsidR="00896920" w:rsidRPr="00896920" w:rsidRDefault="00896920" w:rsidP="00896920">
            <w:pPr>
              <w:spacing w:line="276" w:lineRule="auto"/>
              <w:jc w:val="left"/>
              <w:rPr>
                <w:sz w:val="21"/>
                <w:szCs w:val="21"/>
              </w:rPr>
            </w:pPr>
            <w:r w:rsidRPr="00896920">
              <w:rPr>
                <w:sz w:val="21"/>
                <w:szCs w:val="21"/>
              </w:rPr>
              <w:t>Description of non-epileptic episode</w:t>
            </w:r>
          </w:p>
          <w:p w14:paraId="64FC4D50" w14:textId="77777777" w:rsidR="00896920" w:rsidRPr="00896920" w:rsidRDefault="00896920" w:rsidP="00896920">
            <w:pPr>
              <w:spacing w:line="276" w:lineRule="auto"/>
              <w:jc w:val="left"/>
              <w:rPr>
                <w:sz w:val="21"/>
                <w:szCs w:val="21"/>
              </w:rPr>
            </w:pPr>
            <w:r w:rsidRPr="00896920">
              <w:rPr>
                <w:sz w:val="21"/>
                <w:szCs w:val="21"/>
              </w:rPr>
              <w:t>- Syncope and anoxic seizures</w:t>
            </w:r>
          </w:p>
          <w:p w14:paraId="3E2ED380" w14:textId="77777777" w:rsidR="00896920" w:rsidRPr="00896920" w:rsidRDefault="00896920" w:rsidP="00896920">
            <w:pPr>
              <w:spacing w:line="276" w:lineRule="auto"/>
              <w:jc w:val="left"/>
              <w:rPr>
                <w:sz w:val="21"/>
                <w:szCs w:val="21"/>
              </w:rPr>
            </w:pPr>
            <w:r w:rsidRPr="00896920">
              <w:rPr>
                <w:sz w:val="21"/>
                <w:szCs w:val="21"/>
              </w:rPr>
              <w:t>- Behavioural, psychological and psychiatric disorders</w:t>
            </w:r>
          </w:p>
          <w:p w14:paraId="25749C62" w14:textId="77777777" w:rsidR="00896920" w:rsidRPr="00896920" w:rsidRDefault="00896920" w:rsidP="00896920">
            <w:pPr>
              <w:spacing w:line="276" w:lineRule="auto"/>
              <w:jc w:val="left"/>
              <w:rPr>
                <w:sz w:val="21"/>
                <w:szCs w:val="21"/>
              </w:rPr>
            </w:pPr>
            <w:r w:rsidRPr="00896920">
              <w:rPr>
                <w:sz w:val="21"/>
                <w:szCs w:val="21"/>
              </w:rPr>
              <w:t>- Sleep related conditions</w:t>
            </w:r>
          </w:p>
          <w:p w14:paraId="05A02F00" w14:textId="77777777" w:rsidR="00896920" w:rsidRPr="00896920" w:rsidRDefault="00896920" w:rsidP="00896920">
            <w:pPr>
              <w:spacing w:line="276" w:lineRule="auto"/>
              <w:jc w:val="left"/>
              <w:rPr>
                <w:sz w:val="21"/>
                <w:szCs w:val="21"/>
              </w:rPr>
            </w:pPr>
            <w:r w:rsidRPr="00896920">
              <w:rPr>
                <w:sz w:val="21"/>
                <w:szCs w:val="21"/>
              </w:rPr>
              <w:t>- Paroxysmal movement disorders</w:t>
            </w:r>
          </w:p>
          <w:p w14:paraId="6D37CCD8" w14:textId="77777777" w:rsidR="00896920" w:rsidRPr="00896920" w:rsidRDefault="00896920" w:rsidP="00896920">
            <w:pPr>
              <w:spacing w:line="276" w:lineRule="auto"/>
              <w:jc w:val="left"/>
              <w:rPr>
                <w:sz w:val="21"/>
                <w:szCs w:val="21"/>
              </w:rPr>
            </w:pPr>
            <w:r w:rsidRPr="00896920">
              <w:rPr>
                <w:sz w:val="21"/>
                <w:szCs w:val="21"/>
              </w:rPr>
              <w:t>- Migraine associated disorders</w:t>
            </w:r>
          </w:p>
          <w:p w14:paraId="10BA5D01" w14:textId="77777777" w:rsidR="00896920" w:rsidRPr="00896920" w:rsidRDefault="00896920" w:rsidP="00896920">
            <w:pPr>
              <w:spacing w:line="276" w:lineRule="auto"/>
              <w:jc w:val="left"/>
              <w:rPr>
                <w:sz w:val="21"/>
                <w:szCs w:val="21"/>
              </w:rPr>
            </w:pPr>
            <w:r w:rsidRPr="00896920">
              <w:rPr>
                <w:sz w:val="21"/>
                <w:szCs w:val="21"/>
              </w:rPr>
              <w:t>- Miscellaneous events</w:t>
            </w:r>
          </w:p>
          <w:p w14:paraId="588E9D71" w14:textId="77777777" w:rsidR="00896920" w:rsidRPr="00896920" w:rsidRDefault="00896920" w:rsidP="00896920">
            <w:pPr>
              <w:spacing w:line="276" w:lineRule="auto"/>
              <w:jc w:val="left"/>
              <w:rPr>
                <w:sz w:val="21"/>
                <w:szCs w:val="21"/>
              </w:rPr>
            </w:pPr>
            <w:r w:rsidRPr="00896920">
              <w:rPr>
                <w:sz w:val="21"/>
                <w:szCs w:val="21"/>
              </w:rPr>
              <w:t>- Other</w:t>
            </w:r>
          </w:p>
        </w:tc>
        <w:tc>
          <w:tcPr>
            <w:tcW w:w="3402" w:type="dxa"/>
          </w:tcPr>
          <w:p w14:paraId="723AED16" w14:textId="7E60710F" w:rsidR="00896920" w:rsidRPr="00896920" w:rsidRDefault="00896920" w:rsidP="00896920">
            <w:pPr>
              <w:spacing w:line="276" w:lineRule="auto"/>
              <w:jc w:val="left"/>
              <w:rPr>
                <w:sz w:val="21"/>
                <w:szCs w:val="21"/>
              </w:rPr>
            </w:pPr>
            <w:r w:rsidRPr="00896920">
              <w:rPr>
                <w:sz w:val="21"/>
                <w:szCs w:val="21"/>
              </w:rPr>
              <w:t>% (n) of cohort</w:t>
            </w:r>
          </w:p>
          <w:p w14:paraId="5AF97FF9" w14:textId="77777777" w:rsidR="00896920" w:rsidRPr="00896920" w:rsidRDefault="00896920" w:rsidP="00896920">
            <w:pPr>
              <w:spacing w:line="276" w:lineRule="auto"/>
              <w:jc w:val="left"/>
              <w:rPr>
                <w:sz w:val="21"/>
                <w:szCs w:val="21"/>
              </w:rPr>
            </w:pPr>
            <w:r w:rsidRPr="00896920">
              <w:rPr>
                <w:sz w:val="21"/>
                <w:szCs w:val="21"/>
              </w:rPr>
              <w:t xml:space="preserve">% (n) of cohort with non-epileptic episode </w:t>
            </w:r>
          </w:p>
          <w:p w14:paraId="59A65A8E" w14:textId="77777777" w:rsidR="00896920" w:rsidRPr="00896920" w:rsidRDefault="00896920" w:rsidP="00896920">
            <w:pPr>
              <w:spacing w:line="276" w:lineRule="auto"/>
              <w:jc w:val="left"/>
              <w:rPr>
                <w:sz w:val="21"/>
                <w:szCs w:val="21"/>
              </w:rPr>
            </w:pPr>
          </w:p>
        </w:tc>
        <w:tc>
          <w:tcPr>
            <w:tcW w:w="3969" w:type="dxa"/>
          </w:tcPr>
          <w:p w14:paraId="61720E87" w14:textId="77777777" w:rsidR="00896920" w:rsidRPr="00896920" w:rsidRDefault="00896920" w:rsidP="00896920">
            <w:pPr>
              <w:spacing w:line="276" w:lineRule="auto"/>
              <w:jc w:val="left"/>
              <w:rPr>
                <w:sz w:val="21"/>
                <w:szCs w:val="21"/>
              </w:rPr>
            </w:pPr>
          </w:p>
        </w:tc>
      </w:tr>
      <w:tr w:rsidR="00896920" w:rsidRPr="00896920" w14:paraId="62CC971E" w14:textId="77777777" w:rsidTr="00896920">
        <w:tc>
          <w:tcPr>
            <w:tcW w:w="646" w:type="dxa"/>
          </w:tcPr>
          <w:p w14:paraId="28323924" w14:textId="5D416260" w:rsidR="00896920" w:rsidRPr="00896920" w:rsidRDefault="00896920" w:rsidP="00896920">
            <w:pPr>
              <w:spacing w:line="276" w:lineRule="auto"/>
              <w:jc w:val="left"/>
              <w:rPr>
                <w:sz w:val="21"/>
                <w:szCs w:val="21"/>
              </w:rPr>
            </w:pPr>
            <w:r w:rsidRPr="00896920">
              <w:rPr>
                <w:sz w:val="21"/>
                <w:szCs w:val="21"/>
              </w:rPr>
              <w:t>5.5</w:t>
            </w:r>
          </w:p>
        </w:tc>
        <w:tc>
          <w:tcPr>
            <w:tcW w:w="7421" w:type="dxa"/>
          </w:tcPr>
          <w:p w14:paraId="669C1719" w14:textId="481A070C" w:rsidR="00896920" w:rsidRPr="00896920" w:rsidRDefault="00896920" w:rsidP="00896920">
            <w:pPr>
              <w:spacing w:line="276" w:lineRule="auto"/>
              <w:jc w:val="left"/>
              <w:rPr>
                <w:sz w:val="21"/>
                <w:szCs w:val="21"/>
              </w:rPr>
            </w:pPr>
            <w:r w:rsidRPr="00896920">
              <w:rPr>
                <w:sz w:val="21"/>
                <w:szCs w:val="21"/>
              </w:rPr>
              <w:t>Variation in diagnostic status across HB</w:t>
            </w:r>
            <w:ins w:id="1" w:author="Calvin Down" w:date="2019-05-17T13:11:00Z">
              <w:r w:rsidRPr="00896920">
                <w:rPr>
                  <w:sz w:val="21"/>
                  <w:szCs w:val="21"/>
                </w:rPr>
                <w:t>/</w:t>
              </w:r>
            </w:ins>
            <w:r w:rsidRPr="00896920">
              <w:rPr>
                <w:sz w:val="21"/>
                <w:szCs w:val="21"/>
              </w:rPr>
              <w:t>Ts (e.g. association between diagnostic status and the presence of an EEG)</w:t>
            </w:r>
          </w:p>
        </w:tc>
        <w:tc>
          <w:tcPr>
            <w:tcW w:w="3402" w:type="dxa"/>
          </w:tcPr>
          <w:p w14:paraId="0D2EF6D9" w14:textId="77777777" w:rsidR="00896920" w:rsidRPr="00896920" w:rsidRDefault="00896920" w:rsidP="00896920">
            <w:pPr>
              <w:spacing w:line="276" w:lineRule="auto"/>
              <w:jc w:val="left"/>
              <w:rPr>
                <w:sz w:val="21"/>
                <w:szCs w:val="21"/>
              </w:rPr>
            </w:pPr>
            <w:r w:rsidRPr="00896920">
              <w:rPr>
                <w:sz w:val="21"/>
                <w:szCs w:val="21"/>
              </w:rPr>
              <w:t>TBC</w:t>
            </w:r>
          </w:p>
        </w:tc>
        <w:tc>
          <w:tcPr>
            <w:tcW w:w="3969" w:type="dxa"/>
          </w:tcPr>
          <w:p w14:paraId="3F956EE8" w14:textId="77777777" w:rsidR="00896920" w:rsidRPr="00896920" w:rsidRDefault="00896920" w:rsidP="00896920">
            <w:pPr>
              <w:spacing w:line="276" w:lineRule="auto"/>
              <w:jc w:val="left"/>
              <w:rPr>
                <w:sz w:val="21"/>
                <w:szCs w:val="21"/>
              </w:rPr>
            </w:pPr>
          </w:p>
        </w:tc>
      </w:tr>
      <w:tr w:rsidR="00896920" w:rsidRPr="00896920" w14:paraId="40261AE4" w14:textId="77777777" w:rsidTr="00896920">
        <w:trPr>
          <w:trHeight w:val="340"/>
        </w:trPr>
        <w:tc>
          <w:tcPr>
            <w:tcW w:w="646" w:type="dxa"/>
            <w:shd w:val="clear" w:color="auto" w:fill="7030A0"/>
            <w:vAlign w:val="bottom"/>
          </w:tcPr>
          <w:p w14:paraId="0838A683" w14:textId="510D6D3E" w:rsidR="00896920" w:rsidRPr="00896920" w:rsidRDefault="00896920" w:rsidP="00896920">
            <w:pPr>
              <w:spacing w:line="276" w:lineRule="auto"/>
              <w:jc w:val="left"/>
              <w:rPr>
                <w:b/>
                <w:color w:val="FFFFFF" w:themeColor="background1"/>
                <w:sz w:val="21"/>
                <w:szCs w:val="21"/>
              </w:rPr>
            </w:pPr>
            <w:r w:rsidRPr="00896920">
              <w:rPr>
                <w:b/>
                <w:color w:val="FFFFFF" w:themeColor="background1"/>
                <w:sz w:val="21"/>
                <w:szCs w:val="21"/>
              </w:rPr>
              <w:t>6</w:t>
            </w:r>
          </w:p>
        </w:tc>
        <w:tc>
          <w:tcPr>
            <w:tcW w:w="7421" w:type="dxa"/>
            <w:shd w:val="clear" w:color="auto" w:fill="7030A0"/>
            <w:vAlign w:val="bottom"/>
          </w:tcPr>
          <w:p w14:paraId="6D7FB573" w14:textId="63947305" w:rsidR="00896920" w:rsidRPr="00896920" w:rsidRDefault="00896920" w:rsidP="00896920">
            <w:pPr>
              <w:spacing w:line="276" w:lineRule="auto"/>
              <w:jc w:val="left"/>
              <w:rPr>
                <w:b/>
                <w:color w:val="FFFFFF" w:themeColor="background1"/>
                <w:sz w:val="21"/>
                <w:szCs w:val="21"/>
              </w:rPr>
            </w:pPr>
            <w:r w:rsidRPr="00896920">
              <w:rPr>
                <w:b/>
                <w:color w:val="FFFFFF" w:themeColor="background1"/>
                <w:sz w:val="21"/>
                <w:szCs w:val="21"/>
              </w:rPr>
              <w:t>Initial referral and examination</w:t>
            </w:r>
          </w:p>
        </w:tc>
        <w:tc>
          <w:tcPr>
            <w:tcW w:w="3402" w:type="dxa"/>
            <w:shd w:val="clear" w:color="auto" w:fill="7030A0"/>
            <w:vAlign w:val="bottom"/>
          </w:tcPr>
          <w:p w14:paraId="5760E9F2" w14:textId="77777777" w:rsidR="00896920" w:rsidRPr="00896920" w:rsidRDefault="00896920" w:rsidP="00896920">
            <w:pPr>
              <w:spacing w:line="276" w:lineRule="auto"/>
              <w:jc w:val="left"/>
              <w:rPr>
                <w:b/>
                <w:color w:val="FFFFFF" w:themeColor="background1"/>
                <w:sz w:val="21"/>
                <w:szCs w:val="21"/>
              </w:rPr>
            </w:pPr>
          </w:p>
        </w:tc>
        <w:tc>
          <w:tcPr>
            <w:tcW w:w="3969" w:type="dxa"/>
            <w:shd w:val="clear" w:color="auto" w:fill="7030A0"/>
            <w:vAlign w:val="bottom"/>
          </w:tcPr>
          <w:p w14:paraId="482B4C97" w14:textId="77777777" w:rsidR="00896920" w:rsidRPr="00896920" w:rsidRDefault="00896920" w:rsidP="00896920">
            <w:pPr>
              <w:spacing w:line="276" w:lineRule="auto"/>
              <w:jc w:val="left"/>
              <w:rPr>
                <w:b/>
                <w:color w:val="FFFFFF" w:themeColor="background1"/>
                <w:sz w:val="21"/>
                <w:szCs w:val="21"/>
              </w:rPr>
            </w:pPr>
          </w:p>
        </w:tc>
      </w:tr>
      <w:tr w:rsidR="00896920" w:rsidRPr="00896920" w14:paraId="70FFE846" w14:textId="77777777" w:rsidTr="00896920">
        <w:tc>
          <w:tcPr>
            <w:tcW w:w="646" w:type="dxa"/>
          </w:tcPr>
          <w:p w14:paraId="62F8FA68" w14:textId="138000F3" w:rsidR="00896920" w:rsidRPr="00896920" w:rsidRDefault="00896920" w:rsidP="00896920">
            <w:pPr>
              <w:spacing w:line="276" w:lineRule="auto"/>
              <w:jc w:val="left"/>
              <w:rPr>
                <w:sz w:val="21"/>
                <w:szCs w:val="21"/>
              </w:rPr>
            </w:pPr>
            <w:r w:rsidRPr="00896920">
              <w:rPr>
                <w:sz w:val="21"/>
                <w:szCs w:val="21"/>
              </w:rPr>
              <w:t>6.1</w:t>
            </w:r>
          </w:p>
        </w:tc>
        <w:tc>
          <w:tcPr>
            <w:tcW w:w="7421" w:type="dxa"/>
          </w:tcPr>
          <w:p w14:paraId="10E27519" w14:textId="00589FD9" w:rsidR="00896920" w:rsidRPr="00896920" w:rsidRDefault="00896920" w:rsidP="00896920">
            <w:pPr>
              <w:spacing w:line="276" w:lineRule="auto"/>
              <w:jc w:val="left"/>
              <w:rPr>
                <w:sz w:val="21"/>
                <w:szCs w:val="21"/>
              </w:rPr>
            </w:pPr>
            <w:r w:rsidRPr="00896920">
              <w:rPr>
                <w:sz w:val="21"/>
                <w:szCs w:val="21"/>
              </w:rPr>
              <w:t>Service from which referral to first paediatric assessment was made</w:t>
            </w:r>
          </w:p>
          <w:p w14:paraId="5AB2F282" w14:textId="77777777" w:rsidR="00896920" w:rsidRPr="00896920" w:rsidRDefault="00896920" w:rsidP="00896920">
            <w:pPr>
              <w:spacing w:line="276" w:lineRule="auto"/>
              <w:jc w:val="left"/>
              <w:rPr>
                <w:sz w:val="21"/>
                <w:szCs w:val="21"/>
              </w:rPr>
            </w:pPr>
            <w:r w:rsidRPr="00896920">
              <w:rPr>
                <w:sz w:val="21"/>
                <w:szCs w:val="21"/>
              </w:rPr>
              <w:t>- ED, GP, Health visitor, outpatient, inpatient, PICU, Neonatal, Other</w:t>
            </w:r>
          </w:p>
        </w:tc>
        <w:tc>
          <w:tcPr>
            <w:tcW w:w="3402" w:type="dxa"/>
          </w:tcPr>
          <w:p w14:paraId="1E0E486F" w14:textId="6EC24FB9" w:rsidR="00896920" w:rsidRPr="00896920" w:rsidRDefault="00896920" w:rsidP="00896920">
            <w:pPr>
              <w:spacing w:line="276" w:lineRule="auto"/>
              <w:jc w:val="left"/>
              <w:rPr>
                <w:sz w:val="21"/>
                <w:szCs w:val="21"/>
              </w:rPr>
            </w:pPr>
            <w:r w:rsidRPr="00896920">
              <w:rPr>
                <w:sz w:val="21"/>
                <w:szCs w:val="21"/>
              </w:rPr>
              <w:t>% (n) of cohort with a diagnosis of epilepsy by referral service</w:t>
            </w:r>
          </w:p>
        </w:tc>
        <w:tc>
          <w:tcPr>
            <w:tcW w:w="3969" w:type="dxa"/>
          </w:tcPr>
          <w:p w14:paraId="2EA4528E" w14:textId="49BFED2D" w:rsidR="00896920" w:rsidRPr="00896920" w:rsidRDefault="00896920" w:rsidP="00896920">
            <w:pPr>
              <w:spacing w:line="276" w:lineRule="auto"/>
              <w:jc w:val="left"/>
              <w:rPr>
                <w:sz w:val="21"/>
                <w:szCs w:val="21"/>
              </w:rPr>
            </w:pPr>
            <w:r w:rsidRPr="00896920">
              <w:rPr>
                <w:sz w:val="21"/>
                <w:szCs w:val="21"/>
              </w:rPr>
              <w:t>Comparable data: Round 2 report pg. 28</w:t>
            </w:r>
          </w:p>
        </w:tc>
      </w:tr>
      <w:tr w:rsidR="00896920" w:rsidRPr="00896920" w14:paraId="1E530F68" w14:textId="77777777" w:rsidTr="00896920">
        <w:tc>
          <w:tcPr>
            <w:tcW w:w="646" w:type="dxa"/>
          </w:tcPr>
          <w:p w14:paraId="3C7F489A" w14:textId="5190129A" w:rsidR="00896920" w:rsidRPr="00896920" w:rsidRDefault="00896920" w:rsidP="00896920">
            <w:pPr>
              <w:spacing w:line="276" w:lineRule="auto"/>
              <w:jc w:val="left"/>
              <w:rPr>
                <w:sz w:val="21"/>
                <w:szCs w:val="21"/>
              </w:rPr>
            </w:pPr>
            <w:r w:rsidRPr="00896920">
              <w:rPr>
                <w:sz w:val="21"/>
                <w:szCs w:val="21"/>
              </w:rPr>
              <w:t>6.2</w:t>
            </w:r>
          </w:p>
        </w:tc>
        <w:tc>
          <w:tcPr>
            <w:tcW w:w="7421" w:type="dxa"/>
          </w:tcPr>
          <w:p w14:paraId="247ECBB4" w14:textId="1339AC9B" w:rsidR="00896920" w:rsidRPr="00896920" w:rsidRDefault="00896920" w:rsidP="00896920">
            <w:pPr>
              <w:spacing w:line="276" w:lineRule="auto"/>
              <w:jc w:val="left"/>
              <w:rPr>
                <w:sz w:val="21"/>
                <w:szCs w:val="21"/>
              </w:rPr>
            </w:pPr>
            <w:r w:rsidRPr="00896920">
              <w:rPr>
                <w:sz w:val="21"/>
                <w:szCs w:val="21"/>
              </w:rPr>
              <w:t>Time since first referral</w:t>
            </w:r>
          </w:p>
          <w:p w14:paraId="2F597F0D" w14:textId="77777777" w:rsidR="00896920" w:rsidRPr="00896920" w:rsidRDefault="00896920" w:rsidP="00896920">
            <w:pPr>
              <w:spacing w:line="276" w:lineRule="auto"/>
              <w:jc w:val="left"/>
              <w:rPr>
                <w:sz w:val="21"/>
                <w:szCs w:val="21"/>
              </w:rPr>
            </w:pPr>
            <w:r w:rsidRPr="00896920">
              <w:rPr>
                <w:sz w:val="21"/>
                <w:szCs w:val="21"/>
              </w:rPr>
              <w:t>Age at first referral</w:t>
            </w:r>
          </w:p>
        </w:tc>
        <w:tc>
          <w:tcPr>
            <w:tcW w:w="3402" w:type="dxa"/>
          </w:tcPr>
          <w:p w14:paraId="176BD437" w14:textId="77777777" w:rsidR="00896920" w:rsidRPr="00896920" w:rsidRDefault="00896920" w:rsidP="00896920">
            <w:pPr>
              <w:spacing w:line="276" w:lineRule="auto"/>
              <w:jc w:val="left"/>
              <w:rPr>
                <w:sz w:val="21"/>
                <w:szCs w:val="21"/>
              </w:rPr>
            </w:pPr>
            <w:r w:rsidRPr="00896920">
              <w:rPr>
                <w:sz w:val="21"/>
                <w:szCs w:val="21"/>
              </w:rPr>
              <w:t>TBC</w:t>
            </w:r>
          </w:p>
        </w:tc>
        <w:tc>
          <w:tcPr>
            <w:tcW w:w="3969" w:type="dxa"/>
          </w:tcPr>
          <w:p w14:paraId="3B7BFAD8" w14:textId="77777777" w:rsidR="00896920" w:rsidRPr="00896920" w:rsidRDefault="00896920" w:rsidP="00896920">
            <w:pPr>
              <w:spacing w:line="276" w:lineRule="auto"/>
              <w:jc w:val="left"/>
              <w:rPr>
                <w:sz w:val="21"/>
                <w:szCs w:val="21"/>
              </w:rPr>
            </w:pPr>
          </w:p>
        </w:tc>
      </w:tr>
      <w:tr w:rsidR="00896920" w:rsidRPr="00896920" w14:paraId="25F3938B" w14:textId="77777777" w:rsidTr="00896920">
        <w:trPr>
          <w:trHeight w:val="288"/>
        </w:trPr>
        <w:tc>
          <w:tcPr>
            <w:tcW w:w="646" w:type="dxa"/>
          </w:tcPr>
          <w:p w14:paraId="795B95C5" w14:textId="74C320EE" w:rsidR="00896920" w:rsidRPr="00896920" w:rsidRDefault="00896920" w:rsidP="00896920">
            <w:pPr>
              <w:spacing w:line="276" w:lineRule="auto"/>
              <w:jc w:val="left"/>
              <w:rPr>
                <w:sz w:val="21"/>
                <w:szCs w:val="21"/>
              </w:rPr>
            </w:pPr>
            <w:r w:rsidRPr="00896920">
              <w:rPr>
                <w:sz w:val="21"/>
                <w:szCs w:val="21"/>
              </w:rPr>
              <w:lastRenderedPageBreak/>
              <w:t>6.3</w:t>
            </w:r>
          </w:p>
        </w:tc>
        <w:tc>
          <w:tcPr>
            <w:tcW w:w="7421" w:type="dxa"/>
          </w:tcPr>
          <w:p w14:paraId="7382C193" w14:textId="7A1100E0" w:rsidR="00896920" w:rsidRPr="00896920" w:rsidRDefault="00896920" w:rsidP="00896920">
            <w:pPr>
              <w:spacing w:line="276" w:lineRule="auto"/>
              <w:jc w:val="left"/>
              <w:rPr>
                <w:sz w:val="21"/>
                <w:szCs w:val="21"/>
              </w:rPr>
            </w:pPr>
            <w:r w:rsidRPr="00896920">
              <w:rPr>
                <w:sz w:val="21"/>
                <w:szCs w:val="21"/>
              </w:rPr>
              <w:t>First paediatric assessment in an acute or non-acute</w:t>
            </w:r>
          </w:p>
        </w:tc>
        <w:tc>
          <w:tcPr>
            <w:tcW w:w="3402" w:type="dxa"/>
          </w:tcPr>
          <w:p w14:paraId="7A491877" w14:textId="77777777" w:rsidR="00896920" w:rsidRPr="00896920" w:rsidRDefault="00896920" w:rsidP="00896920">
            <w:pPr>
              <w:spacing w:line="276" w:lineRule="auto"/>
              <w:jc w:val="left"/>
              <w:rPr>
                <w:sz w:val="21"/>
                <w:szCs w:val="21"/>
              </w:rPr>
            </w:pPr>
            <w:r w:rsidRPr="00896920">
              <w:rPr>
                <w:sz w:val="21"/>
                <w:szCs w:val="21"/>
              </w:rPr>
              <w:t>% (n) of cohort with a diagnosis of epilepsy</w:t>
            </w:r>
          </w:p>
        </w:tc>
        <w:tc>
          <w:tcPr>
            <w:tcW w:w="3969" w:type="dxa"/>
          </w:tcPr>
          <w:p w14:paraId="6761973B" w14:textId="77777777" w:rsidR="00896920" w:rsidRPr="00896920" w:rsidRDefault="00896920" w:rsidP="00896920">
            <w:pPr>
              <w:spacing w:line="276" w:lineRule="auto"/>
              <w:jc w:val="left"/>
              <w:rPr>
                <w:sz w:val="21"/>
                <w:szCs w:val="21"/>
              </w:rPr>
            </w:pPr>
          </w:p>
        </w:tc>
      </w:tr>
      <w:tr w:rsidR="00896920" w:rsidRPr="00896920" w14:paraId="672B93BB" w14:textId="77777777" w:rsidTr="00896920">
        <w:tc>
          <w:tcPr>
            <w:tcW w:w="646" w:type="dxa"/>
          </w:tcPr>
          <w:p w14:paraId="5A0A27E6" w14:textId="233AB709" w:rsidR="00896920" w:rsidRPr="00896920" w:rsidRDefault="00896920" w:rsidP="00896920">
            <w:pPr>
              <w:spacing w:line="276" w:lineRule="auto"/>
              <w:jc w:val="left"/>
              <w:rPr>
                <w:sz w:val="21"/>
                <w:szCs w:val="21"/>
              </w:rPr>
            </w:pPr>
            <w:r w:rsidRPr="00896920">
              <w:rPr>
                <w:sz w:val="21"/>
                <w:szCs w:val="21"/>
              </w:rPr>
              <w:t>6.4</w:t>
            </w:r>
          </w:p>
        </w:tc>
        <w:tc>
          <w:tcPr>
            <w:tcW w:w="7421" w:type="dxa"/>
          </w:tcPr>
          <w:p w14:paraId="0C6FFE8F" w14:textId="498DA545" w:rsidR="00896920" w:rsidRPr="00896920" w:rsidRDefault="00896920" w:rsidP="00896920">
            <w:pPr>
              <w:spacing w:line="276" w:lineRule="auto"/>
              <w:jc w:val="left"/>
              <w:rPr>
                <w:sz w:val="21"/>
                <w:szCs w:val="21"/>
              </w:rPr>
            </w:pPr>
            <w:r w:rsidRPr="00896920">
              <w:rPr>
                <w:sz w:val="21"/>
                <w:szCs w:val="21"/>
              </w:rPr>
              <w:t>Appropriate first assessment</w:t>
            </w:r>
          </w:p>
        </w:tc>
        <w:tc>
          <w:tcPr>
            <w:tcW w:w="3402" w:type="dxa"/>
          </w:tcPr>
          <w:p w14:paraId="3F857D3B" w14:textId="0F1ACFDF" w:rsidR="00896920" w:rsidRPr="00896920" w:rsidRDefault="00896920" w:rsidP="00896920">
            <w:pPr>
              <w:spacing w:line="276" w:lineRule="auto"/>
              <w:jc w:val="left"/>
              <w:rPr>
                <w:sz w:val="21"/>
                <w:szCs w:val="21"/>
              </w:rPr>
            </w:pPr>
          </w:p>
        </w:tc>
        <w:tc>
          <w:tcPr>
            <w:tcW w:w="3969" w:type="dxa"/>
          </w:tcPr>
          <w:p w14:paraId="4916CB0F" w14:textId="77777777" w:rsidR="00070940" w:rsidRDefault="00F05BE7" w:rsidP="00896920">
            <w:pPr>
              <w:spacing w:line="276" w:lineRule="auto"/>
              <w:jc w:val="left"/>
              <w:rPr>
                <w:sz w:val="21"/>
                <w:szCs w:val="21"/>
              </w:rPr>
            </w:pPr>
            <w:r>
              <w:rPr>
                <w:sz w:val="21"/>
                <w:szCs w:val="21"/>
              </w:rPr>
              <w:t>Performance in</w:t>
            </w:r>
            <w:r w:rsidR="00AD1DB3">
              <w:rPr>
                <w:sz w:val="21"/>
                <w:szCs w:val="21"/>
              </w:rPr>
              <w:t>dicator 3</w:t>
            </w:r>
          </w:p>
          <w:p w14:paraId="584B98A3" w14:textId="6AA0C017" w:rsidR="00AD1DB3" w:rsidRPr="00896920" w:rsidRDefault="00AD1DB3" w:rsidP="00AD1DB3">
            <w:pPr>
              <w:spacing w:line="276" w:lineRule="auto"/>
              <w:jc w:val="left"/>
              <w:rPr>
                <w:sz w:val="21"/>
                <w:szCs w:val="21"/>
              </w:rPr>
            </w:pPr>
            <w:r>
              <w:rPr>
                <w:sz w:val="21"/>
                <w:szCs w:val="21"/>
              </w:rPr>
              <w:t>Performance indicator 4</w:t>
            </w:r>
          </w:p>
        </w:tc>
      </w:tr>
      <w:tr w:rsidR="00896920" w:rsidRPr="00896920" w14:paraId="2CC38725" w14:textId="77777777" w:rsidTr="00896920">
        <w:trPr>
          <w:trHeight w:val="340"/>
        </w:trPr>
        <w:tc>
          <w:tcPr>
            <w:tcW w:w="646" w:type="dxa"/>
            <w:shd w:val="clear" w:color="auto" w:fill="7030A0"/>
            <w:vAlign w:val="bottom"/>
          </w:tcPr>
          <w:p w14:paraId="3981A2A0" w14:textId="1E8C8DD1" w:rsidR="00896920" w:rsidRPr="00896920" w:rsidRDefault="00896920" w:rsidP="00896920">
            <w:pPr>
              <w:spacing w:line="276" w:lineRule="auto"/>
              <w:jc w:val="left"/>
              <w:rPr>
                <w:b/>
                <w:color w:val="FFFFFF" w:themeColor="background1"/>
                <w:sz w:val="21"/>
                <w:szCs w:val="21"/>
              </w:rPr>
            </w:pPr>
            <w:r w:rsidRPr="00896920">
              <w:rPr>
                <w:b/>
                <w:color w:val="FFFFFF" w:themeColor="background1"/>
                <w:sz w:val="21"/>
                <w:szCs w:val="21"/>
              </w:rPr>
              <w:t>7</w:t>
            </w:r>
          </w:p>
        </w:tc>
        <w:tc>
          <w:tcPr>
            <w:tcW w:w="7421" w:type="dxa"/>
            <w:shd w:val="clear" w:color="auto" w:fill="7030A0"/>
            <w:vAlign w:val="bottom"/>
          </w:tcPr>
          <w:p w14:paraId="72F2FB3D" w14:textId="5CEE355A" w:rsidR="00896920" w:rsidRPr="00896920" w:rsidRDefault="00896920" w:rsidP="00896920">
            <w:pPr>
              <w:spacing w:line="276" w:lineRule="auto"/>
              <w:jc w:val="left"/>
              <w:rPr>
                <w:b/>
                <w:color w:val="FFFFFF" w:themeColor="background1"/>
                <w:sz w:val="21"/>
                <w:szCs w:val="21"/>
              </w:rPr>
            </w:pPr>
            <w:r w:rsidRPr="00896920">
              <w:rPr>
                <w:b/>
                <w:color w:val="FFFFFF" w:themeColor="background1"/>
                <w:sz w:val="21"/>
                <w:szCs w:val="21"/>
              </w:rPr>
              <w:t>Description of episodes</w:t>
            </w:r>
          </w:p>
        </w:tc>
        <w:tc>
          <w:tcPr>
            <w:tcW w:w="3402" w:type="dxa"/>
            <w:shd w:val="clear" w:color="auto" w:fill="7030A0"/>
            <w:vAlign w:val="bottom"/>
          </w:tcPr>
          <w:p w14:paraId="6E9D5A54" w14:textId="77777777" w:rsidR="00896920" w:rsidRPr="00896920" w:rsidRDefault="00896920" w:rsidP="00896920">
            <w:pPr>
              <w:spacing w:line="276" w:lineRule="auto"/>
              <w:jc w:val="left"/>
              <w:rPr>
                <w:b/>
                <w:color w:val="FFFFFF" w:themeColor="background1"/>
                <w:sz w:val="21"/>
                <w:szCs w:val="21"/>
              </w:rPr>
            </w:pPr>
          </w:p>
        </w:tc>
        <w:tc>
          <w:tcPr>
            <w:tcW w:w="3969" w:type="dxa"/>
            <w:shd w:val="clear" w:color="auto" w:fill="7030A0"/>
            <w:vAlign w:val="bottom"/>
          </w:tcPr>
          <w:p w14:paraId="68DE21CC" w14:textId="77777777" w:rsidR="00896920" w:rsidRPr="00896920" w:rsidRDefault="00896920" w:rsidP="00896920">
            <w:pPr>
              <w:spacing w:line="276" w:lineRule="auto"/>
              <w:jc w:val="left"/>
              <w:rPr>
                <w:b/>
                <w:color w:val="FFFFFF" w:themeColor="background1"/>
                <w:sz w:val="21"/>
                <w:szCs w:val="21"/>
              </w:rPr>
            </w:pPr>
          </w:p>
        </w:tc>
      </w:tr>
      <w:tr w:rsidR="00896920" w:rsidRPr="00896920" w14:paraId="507BE56A" w14:textId="77777777" w:rsidTr="00896920">
        <w:trPr>
          <w:trHeight w:val="340"/>
        </w:trPr>
        <w:tc>
          <w:tcPr>
            <w:tcW w:w="646" w:type="dxa"/>
            <w:shd w:val="clear" w:color="auto" w:fill="auto"/>
            <w:vAlign w:val="bottom"/>
          </w:tcPr>
          <w:p w14:paraId="2660E443" w14:textId="55C2BA2B" w:rsidR="00896920" w:rsidRPr="00896920" w:rsidRDefault="00896920" w:rsidP="00896920">
            <w:pPr>
              <w:spacing w:line="276" w:lineRule="auto"/>
              <w:jc w:val="left"/>
              <w:rPr>
                <w:b/>
                <w:color w:val="000000" w:themeColor="text1"/>
                <w:sz w:val="21"/>
                <w:szCs w:val="21"/>
              </w:rPr>
            </w:pPr>
            <w:r w:rsidRPr="00896920">
              <w:rPr>
                <w:b/>
                <w:color w:val="000000" w:themeColor="text1"/>
                <w:sz w:val="21"/>
                <w:szCs w:val="21"/>
              </w:rPr>
              <w:t>7.1</w:t>
            </w:r>
          </w:p>
        </w:tc>
        <w:tc>
          <w:tcPr>
            <w:tcW w:w="7421" w:type="dxa"/>
            <w:shd w:val="clear" w:color="auto" w:fill="auto"/>
            <w:vAlign w:val="bottom"/>
          </w:tcPr>
          <w:p w14:paraId="64246FD4" w14:textId="3D48A14D" w:rsidR="00896920" w:rsidRPr="00896920" w:rsidRDefault="00896920" w:rsidP="00896920">
            <w:pPr>
              <w:spacing w:line="276" w:lineRule="auto"/>
              <w:jc w:val="left"/>
              <w:rPr>
                <w:b/>
                <w:color w:val="000000" w:themeColor="text1"/>
                <w:sz w:val="21"/>
                <w:szCs w:val="21"/>
              </w:rPr>
            </w:pPr>
            <w:r w:rsidRPr="00896920">
              <w:rPr>
                <w:b/>
                <w:color w:val="000000" w:themeColor="text1"/>
                <w:sz w:val="21"/>
                <w:szCs w:val="21"/>
              </w:rPr>
              <w:t>Seizure type</w:t>
            </w:r>
          </w:p>
        </w:tc>
        <w:tc>
          <w:tcPr>
            <w:tcW w:w="3402" w:type="dxa"/>
            <w:shd w:val="clear" w:color="auto" w:fill="auto"/>
            <w:vAlign w:val="bottom"/>
          </w:tcPr>
          <w:p w14:paraId="64E30C9A" w14:textId="77777777" w:rsidR="00896920" w:rsidRPr="00896920" w:rsidRDefault="00896920" w:rsidP="00896920">
            <w:pPr>
              <w:spacing w:line="276" w:lineRule="auto"/>
              <w:jc w:val="left"/>
              <w:rPr>
                <w:b/>
                <w:color w:val="000000" w:themeColor="text1"/>
                <w:sz w:val="21"/>
                <w:szCs w:val="21"/>
              </w:rPr>
            </w:pPr>
          </w:p>
        </w:tc>
        <w:tc>
          <w:tcPr>
            <w:tcW w:w="3969" w:type="dxa"/>
            <w:shd w:val="clear" w:color="auto" w:fill="auto"/>
            <w:vAlign w:val="bottom"/>
          </w:tcPr>
          <w:p w14:paraId="1A29CBCB" w14:textId="0BCECC27" w:rsidR="00896920" w:rsidRPr="00896920" w:rsidRDefault="00896920" w:rsidP="00896920">
            <w:pPr>
              <w:spacing w:line="276" w:lineRule="auto"/>
              <w:jc w:val="left"/>
              <w:rPr>
                <w:b/>
                <w:color w:val="000000" w:themeColor="text1"/>
                <w:sz w:val="21"/>
                <w:szCs w:val="21"/>
              </w:rPr>
            </w:pPr>
          </w:p>
        </w:tc>
      </w:tr>
      <w:tr w:rsidR="00896920" w:rsidRPr="00896920" w14:paraId="5BF5C23C" w14:textId="77777777" w:rsidTr="00896920">
        <w:tc>
          <w:tcPr>
            <w:tcW w:w="646" w:type="dxa"/>
          </w:tcPr>
          <w:p w14:paraId="19B5A729" w14:textId="4627F3C2" w:rsidR="00896920" w:rsidRPr="00896920" w:rsidRDefault="00896920" w:rsidP="00896920">
            <w:pPr>
              <w:spacing w:line="276" w:lineRule="auto"/>
              <w:jc w:val="left"/>
              <w:rPr>
                <w:sz w:val="21"/>
                <w:szCs w:val="21"/>
              </w:rPr>
            </w:pPr>
            <w:r w:rsidRPr="00896920">
              <w:rPr>
                <w:sz w:val="21"/>
                <w:szCs w:val="21"/>
              </w:rPr>
              <w:t>7.1.1</w:t>
            </w:r>
          </w:p>
        </w:tc>
        <w:tc>
          <w:tcPr>
            <w:tcW w:w="7421" w:type="dxa"/>
          </w:tcPr>
          <w:p w14:paraId="3C1CF5F7" w14:textId="6E219748" w:rsidR="00896920" w:rsidRPr="00896920" w:rsidRDefault="00896920" w:rsidP="00896920">
            <w:pPr>
              <w:spacing w:line="276" w:lineRule="auto"/>
              <w:jc w:val="left"/>
              <w:rPr>
                <w:sz w:val="21"/>
                <w:szCs w:val="21"/>
              </w:rPr>
            </w:pPr>
            <w:r w:rsidRPr="00896920">
              <w:rPr>
                <w:sz w:val="21"/>
                <w:szCs w:val="21"/>
              </w:rPr>
              <w:t>No. of episodes:</w:t>
            </w:r>
          </w:p>
          <w:p w14:paraId="3E14D222" w14:textId="77777777" w:rsidR="00896920" w:rsidRPr="00896920" w:rsidRDefault="00896920" w:rsidP="00896920">
            <w:pPr>
              <w:spacing w:line="276" w:lineRule="auto"/>
              <w:jc w:val="left"/>
              <w:rPr>
                <w:sz w:val="21"/>
                <w:szCs w:val="21"/>
              </w:rPr>
            </w:pPr>
            <w:r w:rsidRPr="00896920">
              <w:rPr>
                <w:sz w:val="21"/>
                <w:szCs w:val="21"/>
              </w:rPr>
              <w:t>- epileptic</w:t>
            </w:r>
          </w:p>
          <w:p w14:paraId="3FCE2E2E" w14:textId="77777777" w:rsidR="00896920" w:rsidRPr="00896920" w:rsidRDefault="00896920" w:rsidP="00896920">
            <w:pPr>
              <w:spacing w:line="276" w:lineRule="auto"/>
              <w:jc w:val="left"/>
              <w:rPr>
                <w:sz w:val="21"/>
                <w:szCs w:val="21"/>
              </w:rPr>
            </w:pPr>
            <w:r w:rsidRPr="00896920">
              <w:rPr>
                <w:sz w:val="21"/>
                <w:szCs w:val="21"/>
              </w:rPr>
              <w:t>- non-epileptic</w:t>
            </w:r>
          </w:p>
          <w:p w14:paraId="63CE6DA8" w14:textId="77777777" w:rsidR="00896920" w:rsidRPr="00896920" w:rsidRDefault="00896920" w:rsidP="00896920">
            <w:pPr>
              <w:spacing w:line="276" w:lineRule="auto"/>
              <w:jc w:val="left"/>
              <w:rPr>
                <w:sz w:val="21"/>
                <w:szCs w:val="21"/>
              </w:rPr>
            </w:pPr>
            <w:r w:rsidRPr="00896920">
              <w:rPr>
                <w:sz w:val="21"/>
                <w:szCs w:val="21"/>
              </w:rPr>
              <w:t>- uncertain</w:t>
            </w:r>
          </w:p>
          <w:p w14:paraId="0151A2CC" w14:textId="77777777" w:rsidR="00896920" w:rsidRPr="00896920" w:rsidRDefault="00896920" w:rsidP="00896920">
            <w:pPr>
              <w:spacing w:line="276" w:lineRule="auto"/>
              <w:jc w:val="left"/>
              <w:rPr>
                <w:sz w:val="21"/>
                <w:szCs w:val="21"/>
              </w:rPr>
            </w:pPr>
          </w:p>
        </w:tc>
        <w:tc>
          <w:tcPr>
            <w:tcW w:w="3402" w:type="dxa"/>
          </w:tcPr>
          <w:p w14:paraId="33DF1AA4" w14:textId="63EFFE31" w:rsidR="00896920" w:rsidRPr="00E35418" w:rsidRDefault="00896920" w:rsidP="00896920">
            <w:pPr>
              <w:spacing w:line="276" w:lineRule="auto"/>
              <w:jc w:val="left"/>
              <w:rPr>
                <w:color w:val="FF0000"/>
                <w:sz w:val="21"/>
                <w:szCs w:val="21"/>
              </w:rPr>
            </w:pPr>
            <w:r w:rsidRPr="00E35418">
              <w:rPr>
                <w:color w:val="FF0000"/>
                <w:sz w:val="21"/>
                <w:szCs w:val="21"/>
              </w:rPr>
              <w:t>mean (range) per CYP with a diagnosis of epilepsy(s)</w:t>
            </w:r>
          </w:p>
          <w:p w14:paraId="110DD7B4" w14:textId="12622ABA" w:rsidR="00896920" w:rsidRPr="00896920" w:rsidRDefault="00F602C9" w:rsidP="00896920">
            <w:pPr>
              <w:spacing w:line="276" w:lineRule="auto"/>
              <w:jc w:val="left"/>
              <w:rPr>
                <w:sz w:val="21"/>
                <w:szCs w:val="21"/>
              </w:rPr>
            </w:pPr>
            <w:proofErr w:type="spellStart"/>
            <w:r w:rsidRPr="00F602C9">
              <w:rPr>
                <w:sz w:val="21"/>
                <w:szCs w:val="21"/>
                <w:highlight w:val="yellow"/>
              </w:rPr>
              <w:t>num</w:t>
            </w:r>
            <w:proofErr w:type="spellEnd"/>
            <w:r w:rsidRPr="00F602C9">
              <w:rPr>
                <w:sz w:val="21"/>
                <w:szCs w:val="21"/>
                <w:highlight w:val="yellow"/>
              </w:rPr>
              <w:t xml:space="preserve"> of seizures-national</w:t>
            </w:r>
          </w:p>
          <w:p w14:paraId="5B18D65D" w14:textId="77777777" w:rsidR="00896920" w:rsidRPr="00896920" w:rsidRDefault="00896920" w:rsidP="00896920">
            <w:pPr>
              <w:spacing w:line="276" w:lineRule="auto"/>
              <w:jc w:val="left"/>
              <w:rPr>
                <w:sz w:val="21"/>
                <w:szCs w:val="21"/>
              </w:rPr>
            </w:pPr>
            <w:r w:rsidRPr="00896920">
              <w:rPr>
                <w:sz w:val="21"/>
                <w:szCs w:val="21"/>
              </w:rPr>
              <w:t>% (n) of cohort with a diagnosis of epilepsy(s)</w:t>
            </w:r>
          </w:p>
        </w:tc>
        <w:tc>
          <w:tcPr>
            <w:tcW w:w="3969" w:type="dxa"/>
          </w:tcPr>
          <w:p w14:paraId="76B369FB" w14:textId="5DE46AC2" w:rsidR="00896920" w:rsidRPr="00896920" w:rsidRDefault="00735A43" w:rsidP="00896920">
            <w:pPr>
              <w:spacing w:line="276" w:lineRule="auto"/>
              <w:jc w:val="left"/>
              <w:rPr>
                <w:sz w:val="21"/>
                <w:szCs w:val="21"/>
              </w:rPr>
            </w:pPr>
            <w:r>
              <w:rPr>
                <w:sz w:val="21"/>
                <w:szCs w:val="21"/>
              </w:rPr>
              <w:t xml:space="preserve">NICE </w:t>
            </w:r>
            <w:r w:rsidR="00B941D0">
              <w:rPr>
                <w:sz w:val="21"/>
                <w:szCs w:val="21"/>
              </w:rPr>
              <w:t>Quality statement</w:t>
            </w:r>
            <w:r>
              <w:rPr>
                <w:sz w:val="21"/>
                <w:szCs w:val="21"/>
              </w:rPr>
              <w:t xml:space="preserve"> 6 (could be derived)</w:t>
            </w:r>
          </w:p>
        </w:tc>
      </w:tr>
      <w:tr w:rsidR="00896920" w:rsidRPr="00896920" w14:paraId="30FD3E91" w14:textId="77777777" w:rsidTr="00896920">
        <w:trPr>
          <w:trHeight w:val="340"/>
        </w:trPr>
        <w:tc>
          <w:tcPr>
            <w:tcW w:w="646" w:type="dxa"/>
            <w:vAlign w:val="bottom"/>
          </w:tcPr>
          <w:p w14:paraId="284F9540" w14:textId="0795C019" w:rsidR="00896920" w:rsidRPr="00896920" w:rsidRDefault="00896920" w:rsidP="00896920">
            <w:pPr>
              <w:spacing w:line="276" w:lineRule="auto"/>
              <w:jc w:val="left"/>
              <w:rPr>
                <w:b/>
                <w:sz w:val="21"/>
                <w:szCs w:val="21"/>
              </w:rPr>
            </w:pPr>
            <w:r w:rsidRPr="00896920">
              <w:rPr>
                <w:b/>
                <w:sz w:val="21"/>
                <w:szCs w:val="21"/>
              </w:rPr>
              <w:t>7.2</w:t>
            </w:r>
          </w:p>
        </w:tc>
        <w:tc>
          <w:tcPr>
            <w:tcW w:w="7421" w:type="dxa"/>
            <w:vAlign w:val="bottom"/>
          </w:tcPr>
          <w:p w14:paraId="101D74B8" w14:textId="0D2741B0" w:rsidR="00896920" w:rsidRPr="00896920" w:rsidRDefault="00896920" w:rsidP="00896920">
            <w:pPr>
              <w:spacing w:line="276" w:lineRule="auto"/>
              <w:jc w:val="left"/>
              <w:rPr>
                <w:b/>
                <w:sz w:val="21"/>
                <w:szCs w:val="21"/>
              </w:rPr>
            </w:pPr>
            <w:r w:rsidRPr="00896920">
              <w:rPr>
                <w:b/>
                <w:sz w:val="21"/>
                <w:szCs w:val="21"/>
              </w:rPr>
              <w:t>Epileptic seizure type</w:t>
            </w:r>
          </w:p>
        </w:tc>
        <w:tc>
          <w:tcPr>
            <w:tcW w:w="3402" w:type="dxa"/>
            <w:vAlign w:val="bottom"/>
          </w:tcPr>
          <w:p w14:paraId="551380B9" w14:textId="77777777" w:rsidR="00896920" w:rsidRPr="00896920" w:rsidRDefault="00896920" w:rsidP="00896920">
            <w:pPr>
              <w:spacing w:line="276" w:lineRule="auto"/>
              <w:jc w:val="left"/>
              <w:rPr>
                <w:b/>
                <w:sz w:val="21"/>
                <w:szCs w:val="21"/>
              </w:rPr>
            </w:pPr>
          </w:p>
        </w:tc>
        <w:tc>
          <w:tcPr>
            <w:tcW w:w="3969" w:type="dxa"/>
            <w:vMerge w:val="restart"/>
          </w:tcPr>
          <w:p w14:paraId="683E16CA" w14:textId="6F44C642" w:rsidR="00896920" w:rsidRPr="00896920" w:rsidRDefault="00896920" w:rsidP="00896920">
            <w:pPr>
              <w:spacing w:line="276" w:lineRule="auto"/>
              <w:jc w:val="left"/>
              <w:rPr>
                <w:b/>
                <w:sz w:val="21"/>
                <w:szCs w:val="21"/>
              </w:rPr>
            </w:pPr>
            <w:r w:rsidRPr="00896920">
              <w:rPr>
                <w:sz w:val="21"/>
                <w:szCs w:val="21"/>
              </w:rPr>
              <w:t>Comparable data: Round 2 report pg. 30/31</w:t>
            </w:r>
          </w:p>
        </w:tc>
      </w:tr>
      <w:tr w:rsidR="00896920" w:rsidRPr="00896920" w14:paraId="33954B08" w14:textId="77777777" w:rsidTr="00896920">
        <w:tc>
          <w:tcPr>
            <w:tcW w:w="646" w:type="dxa"/>
          </w:tcPr>
          <w:p w14:paraId="22C91B5B" w14:textId="770F9461" w:rsidR="00896920" w:rsidRPr="00896920" w:rsidRDefault="00896920" w:rsidP="00896920">
            <w:pPr>
              <w:spacing w:line="276" w:lineRule="auto"/>
              <w:jc w:val="left"/>
              <w:rPr>
                <w:sz w:val="21"/>
                <w:szCs w:val="21"/>
              </w:rPr>
            </w:pPr>
            <w:r w:rsidRPr="00896920">
              <w:rPr>
                <w:sz w:val="21"/>
                <w:szCs w:val="21"/>
              </w:rPr>
              <w:t>7.2.1</w:t>
            </w:r>
          </w:p>
        </w:tc>
        <w:tc>
          <w:tcPr>
            <w:tcW w:w="7421" w:type="dxa"/>
          </w:tcPr>
          <w:p w14:paraId="14A04FB2" w14:textId="77777777" w:rsidR="00896920" w:rsidRPr="00896920" w:rsidRDefault="00896920" w:rsidP="00896920">
            <w:pPr>
              <w:spacing w:line="276" w:lineRule="auto"/>
              <w:jc w:val="left"/>
              <w:rPr>
                <w:sz w:val="21"/>
                <w:szCs w:val="21"/>
              </w:rPr>
            </w:pPr>
            <w:r w:rsidRPr="00896920">
              <w:rPr>
                <w:sz w:val="21"/>
                <w:szCs w:val="21"/>
              </w:rPr>
              <w:t>- Focal onset</w:t>
            </w:r>
          </w:p>
          <w:p w14:paraId="651E2904" w14:textId="77777777" w:rsidR="00896920" w:rsidRPr="00896920" w:rsidRDefault="00896920" w:rsidP="00896920">
            <w:pPr>
              <w:spacing w:line="276" w:lineRule="auto"/>
              <w:jc w:val="left"/>
              <w:rPr>
                <w:sz w:val="21"/>
                <w:szCs w:val="21"/>
              </w:rPr>
            </w:pPr>
            <w:r w:rsidRPr="00896920">
              <w:rPr>
                <w:sz w:val="21"/>
                <w:szCs w:val="21"/>
              </w:rPr>
              <w:t>- Generalised onset</w:t>
            </w:r>
          </w:p>
          <w:p w14:paraId="511877FC" w14:textId="77777777" w:rsidR="00896920" w:rsidRPr="00896920" w:rsidRDefault="00896920" w:rsidP="00896920">
            <w:pPr>
              <w:spacing w:line="276" w:lineRule="auto"/>
              <w:jc w:val="left"/>
              <w:rPr>
                <w:sz w:val="21"/>
                <w:szCs w:val="21"/>
              </w:rPr>
            </w:pPr>
            <w:r w:rsidRPr="00896920">
              <w:rPr>
                <w:sz w:val="21"/>
                <w:szCs w:val="21"/>
              </w:rPr>
              <w:t>- Unknown onset</w:t>
            </w:r>
          </w:p>
          <w:p w14:paraId="32BFF037" w14:textId="77777777" w:rsidR="00896920" w:rsidRPr="00896920" w:rsidRDefault="00896920" w:rsidP="00896920">
            <w:pPr>
              <w:spacing w:line="276" w:lineRule="auto"/>
              <w:jc w:val="left"/>
              <w:rPr>
                <w:sz w:val="21"/>
                <w:szCs w:val="21"/>
              </w:rPr>
            </w:pPr>
            <w:r w:rsidRPr="00896920">
              <w:rPr>
                <w:sz w:val="21"/>
                <w:szCs w:val="21"/>
              </w:rPr>
              <w:t>- Unclassified</w:t>
            </w:r>
          </w:p>
        </w:tc>
        <w:tc>
          <w:tcPr>
            <w:tcW w:w="3402" w:type="dxa"/>
          </w:tcPr>
          <w:p w14:paraId="086F3684" w14:textId="555EC997" w:rsidR="00896920" w:rsidRPr="00F602C9" w:rsidRDefault="00896920" w:rsidP="00896920">
            <w:pPr>
              <w:spacing w:line="276" w:lineRule="auto"/>
              <w:jc w:val="left"/>
              <w:rPr>
                <w:color w:val="FF0000"/>
                <w:sz w:val="21"/>
                <w:szCs w:val="21"/>
              </w:rPr>
            </w:pPr>
            <w:r w:rsidRPr="00F602C9">
              <w:rPr>
                <w:color w:val="FF0000"/>
                <w:sz w:val="21"/>
                <w:szCs w:val="21"/>
              </w:rPr>
              <w:t>Mean (range) per CYP with a diagnosis of epilepsy(s)</w:t>
            </w:r>
          </w:p>
          <w:p w14:paraId="1A996D68" w14:textId="77777777" w:rsidR="00F602C9" w:rsidRPr="00896920" w:rsidRDefault="00F602C9" w:rsidP="00F602C9">
            <w:pPr>
              <w:spacing w:line="276" w:lineRule="auto"/>
              <w:jc w:val="left"/>
              <w:rPr>
                <w:sz w:val="21"/>
                <w:szCs w:val="21"/>
              </w:rPr>
            </w:pPr>
            <w:proofErr w:type="spellStart"/>
            <w:r w:rsidRPr="00F602C9">
              <w:rPr>
                <w:sz w:val="21"/>
                <w:szCs w:val="21"/>
                <w:highlight w:val="yellow"/>
              </w:rPr>
              <w:t>num</w:t>
            </w:r>
            <w:proofErr w:type="spellEnd"/>
            <w:r w:rsidRPr="00F602C9">
              <w:rPr>
                <w:sz w:val="21"/>
                <w:szCs w:val="21"/>
                <w:highlight w:val="yellow"/>
              </w:rPr>
              <w:t xml:space="preserve"> of seizures-national</w:t>
            </w:r>
          </w:p>
          <w:p w14:paraId="2D8B12D6" w14:textId="77777777" w:rsidR="00896920" w:rsidRPr="00896920" w:rsidRDefault="00896920" w:rsidP="00896920">
            <w:pPr>
              <w:spacing w:line="276" w:lineRule="auto"/>
              <w:jc w:val="left"/>
              <w:rPr>
                <w:sz w:val="21"/>
                <w:szCs w:val="21"/>
              </w:rPr>
            </w:pPr>
          </w:p>
          <w:p w14:paraId="4B5E6E03" w14:textId="77777777" w:rsidR="00896920" w:rsidRPr="00896920" w:rsidRDefault="00896920" w:rsidP="00896920">
            <w:pPr>
              <w:spacing w:line="276" w:lineRule="auto"/>
              <w:jc w:val="left"/>
              <w:rPr>
                <w:sz w:val="21"/>
                <w:szCs w:val="21"/>
              </w:rPr>
            </w:pPr>
            <w:r w:rsidRPr="00896920">
              <w:rPr>
                <w:sz w:val="21"/>
                <w:szCs w:val="21"/>
              </w:rPr>
              <w:t>% (n) of cohort with a diagnosis of epilepsy(s)</w:t>
            </w:r>
          </w:p>
        </w:tc>
        <w:tc>
          <w:tcPr>
            <w:tcW w:w="3969" w:type="dxa"/>
            <w:vMerge/>
          </w:tcPr>
          <w:p w14:paraId="613118E7" w14:textId="77777777" w:rsidR="00896920" w:rsidRPr="00896920" w:rsidRDefault="00896920" w:rsidP="00896920">
            <w:pPr>
              <w:spacing w:line="276" w:lineRule="auto"/>
              <w:jc w:val="left"/>
              <w:rPr>
                <w:sz w:val="21"/>
                <w:szCs w:val="21"/>
              </w:rPr>
            </w:pPr>
          </w:p>
        </w:tc>
      </w:tr>
      <w:tr w:rsidR="00896920" w:rsidRPr="00896920" w14:paraId="4CFFFA08" w14:textId="77777777" w:rsidTr="00896920">
        <w:tc>
          <w:tcPr>
            <w:tcW w:w="646" w:type="dxa"/>
          </w:tcPr>
          <w:p w14:paraId="4F08D3DE" w14:textId="14CC6D88" w:rsidR="00896920" w:rsidRPr="00896920" w:rsidRDefault="00896920" w:rsidP="00896920">
            <w:pPr>
              <w:spacing w:line="276" w:lineRule="auto"/>
              <w:jc w:val="left"/>
              <w:rPr>
                <w:sz w:val="21"/>
                <w:szCs w:val="21"/>
              </w:rPr>
            </w:pPr>
            <w:r w:rsidRPr="00896920">
              <w:rPr>
                <w:sz w:val="21"/>
                <w:szCs w:val="21"/>
              </w:rPr>
              <w:t>7.2.2</w:t>
            </w:r>
          </w:p>
        </w:tc>
        <w:tc>
          <w:tcPr>
            <w:tcW w:w="7421" w:type="dxa"/>
          </w:tcPr>
          <w:p w14:paraId="016C538B" w14:textId="182B4528" w:rsidR="00896920" w:rsidRPr="00896920" w:rsidRDefault="00896920" w:rsidP="00896920">
            <w:pPr>
              <w:spacing w:line="276" w:lineRule="auto"/>
              <w:jc w:val="left"/>
              <w:rPr>
                <w:sz w:val="21"/>
                <w:szCs w:val="21"/>
              </w:rPr>
            </w:pPr>
            <w:r w:rsidRPr="00896920">
              <w:rPr>
                <w:sz w:val="21"/>
                <w:szCs w:val="21"/>
              </w:rPr>
              <w:t>Focal onset</w:t>
            </w:r>
          </w:p>
          <w:p w14:paraId="33CDA29C" w14:textId="77777777" w:rsidR="00896920" w:rsidRPr="00896920" w:rsidRDefault="00896920" w:rsidP="00896920">
            <w:pPr>
              <w:spacing w:line="276" w:lineRule="auto"/>
              <w:jc w:val="left"/>
              <w:rPr>
                <w:sz w:val="21"/>
                <w:szCs w:val="21"/>
              </w:rPr>
            </w:pPr>
            <w:r w:rsidRPr="00896920">
              <w:rPr>
                <w:sz w:val="21"/>
                <w:szCs w:val="21"/>
              </w:rPr>
              <w:t xml:space="preserve">- Impaired awareness, Automatisms, Atonic, </w:t>
            </w:r>
            <w:proofErr w:type="spellStart"/>
            <w:r w:rsidRPr="00896920">
              <w:rPr>
                <w:sz w:val="21"/>
                <w:szCs w:val="21"/>
              </w:rPr>
              <w:t>Clonic</w:t>
            </w:r>
            <w:proofErr w:type="spellEnd"/>
            <w:r w:rsidRPr="00896920">
              <w:rPr>
                <w:sz w:val="21"/>
                <w:szCs w:val="21"/>
              </w:rPr>
              <w:t xml:space="preserve">, Left, Right, Epileptic spasms, Hyperkinetic, Myoclonic, Tonic, Autonomic, Behaviour arrest, Cognitive, Emotional, Sensory, Centro-temporal, Temporal, Frontal, Parietal, Occipital, </w:t>
            </w:r>
            <w:proofErr w:type="spellStart"/>
            <w:r w:rsidRPr="00896920">
              <w:rPr>
                <w:sz w:val="21"/>
                <w:szCs w:val="21"/>
              </w:rPr>
              <w:t>Gelastic</w:t>
            </w:r>
            <w:proofErr w:type="spellEnd"/>
            <w:r w:rsidRPr="00896920">
              <w:rPr>
                <w:sz w:val="21"/>
                <w:szCs w:val="21"/>
              </w:rPr>
              <w:t>, Focal to bilateral tonic-</w:t>
            </w:r>
            <w:proofErr w:type="spellStart"/>
            <w:r w:rsidRPr="00896920">
              <w:rPr>
                <w:sz w:val="21"/>
                <w:szCs w:val="21"/>
              </w:rPr>
              <w:t>clonic</w:t>
            </w:r>
            <w:proofErr w:type="spellEnd"/>
            <w:r w:rsidRPr="00896920">
              <w:rPr>
                <w:sz w:val="21"/>
                <w:szCs w:val="21"/>
              </w:rPr>
              <w:t>, Other</w:t>
            </w:r>
          </w:p>
        </w:tc>
        <w:tc>
          <w:tcPr>
            <w:tcW w:w="3402" w:type="dxa"/>
          </w:tcPr>
          <w:p w14:paraId="72E40D77" w14:textId="269F7CAB" w:rsidR="00896920" w:rsidRPr="00896920" w:rsidRDefault="00896920" w:rsidP="00896920">
            <w:pPr>
              <w:spacing w:line="276" w:lineRule="auto"/>
              <w:jc w:val="left"/>
              <w:rPr>
                <w:sz w:val="21"/>
                <w:szCs w:val="21"/>
              </w:rPr>
            </w:pPr>
            <w:r w:rsidRPr="00896920">
              <w:rPr>
                <w:sz w:val="21"/>
                <w:szCs w:val="21"/>
              </w:rPr>
              <w:t>% (n) of cohort with a diagnosis of epilepsy(s)</w:t>
            </w:r>
          </w:p>
          <w:p w14:paraId="4F7E751A" w14:textId="77777777" w:rsidR="00896920" w:rsidRPr="00896920" w:rsidRDefault="00896920" w:rsidP="00896920">
            <w:pPr>
              <w:spacing w:line="276" w:lineRule="auto"/>
              <w:jc w:val="left"/>
              <w:rPr>
                <w:b/>
                <w:sz w:val="21"/>
                <w:szCs w:val="21"/>
              </w:rPr>
            </w:pPr>
          </w:p>
          <w:p w14:paraId="31E58EEC" w14:textId="77777777" w:rsidR="00896920" w:rsidRPr="00896920" w:rsidRDefault="00896920" w:rsidP="00896920">
            <w:pPr>
              <w:spacing w:line="276" w:lineRule="auto"/>
              <w:jc w:val="left"/>
              <w:rPr>
                <w:sz w:val="21"/>
                <w:szCs w:val="21"/>
              </w:rPr>
            </w:pPr>
            <w:r w:rsidRPr="00896920">
              <w:rPr>
                <w:sz w:val="21"/>
                <w:szCs w:val="21"/>
              </w:rPr>
              <w:t xml:space="preserve">% (n) of cohort with a diagnosis of epilepsy(s) </w:t>
            </w:r>
            <w:r w:rsidRPr="00896920">
              <w:rPr>
                <w:b/>
                <w:sz w:val="21"/>
                <w:szCs w:val="21"/>
              </w:rPr>
              <w:t>that had a focal onset seizure</w:t>
            </w:r>
          </w:p>
        </w:tc>
        <w:tc>
          <w:tcPr>
            <w:tcW w:w="3969" w:type="dxa"/>
            <w:vMerge/>
          </w:tcPr>
          <w:p w14:paraId="39D57540" w14:textId="77777777" w:rsidR="00896920" w:rsidRPr="00896920" w:rsidRDefault="00896920" w:rsidP="00896920">
            <w:pPr>
              <w:spacing w:line="276" w:lineRule="auto"/>
              <w:jc w:val="left"/>
              <w:rPr>
                <w:sz w:val="21"/>
                <w:szCs w:val="21"/>
              </w:rPr>
            </w:pPr>
          </w:p>
        </w:tc>
      </w:tr>
      <w:tr w:rsidR="00896920" w:rsidRPr="00896920" w14:paraId="66002211" w14:textId="77777777" w:rsidTr="00896920">
        <w:tc>
          <w:tcPr>
            <w:tcW w:w="646" w:type="dxa"/>
          </w:tcPr>
          <w:p w14:paraId="500F34D8" w14:textId="0DCA9EA4" w:rsidR="00896920" w:rsidRPr="00896920" w:rsidRDefault="00896920" w:rsidP="00896920">
            <w:pPr>
              <w:spacing w:line="276" w:lineRule="auto"/>
              <w:jc w:val="left"/>
              <w:rPr>
                <w:sz w:val="21"/>
                <w:szCs w:val="21"/>
              </w:rPr>
            </w:pPr>
            <w:r w:rsidRPr="00896920">
              <w:rPr>
                <w:sz w:val="21"/>
                <w:szCs w:val="21"/>
              </w:rPr>
              <w:t>7.2.3</w:t>
            </w:r>
          </w:p>
        </w:tc>
        <w:tc>
          <w:tcPr>
            <w:tcW w:w="7421" w:type="dxa"/>
          </w:tcPr>
          <w:p w14:paraId="1327E052" w14:textId="20B4B84D" w:rsidR="00896920" w:rsidRPr="00896920" w:rsidRDefault="00896920" w:rsidP="00896920">
            <w:pPr>
              <w:spacing w:line="276" w:lineRule="auto"/>
              <w:jc w:val="left"/>
              <w:rPr>
                <w:sz w:val="21"/>
                <w:szCs w:val="21"/>
              </w:rPr>
            </w:pPr>
            <w:r w:rsidRPr="00896920">
              <w:rPr>
                <w:sz w:val="21"/>
                <w:szCs w:val="21"/>
              </w:rPr>
              <w:t>Generalised onset</w:t>
            </w:r>
          </w:p>
          <w:p w14:paraId="7BD57457" w14:textId="77777777" w:rsidR="00896920" w:rsidRPr="00896920" w:rsidRDefault="00896920" w:rsidP="00896920">
            <w:pPr>
              <w:spacing w:line="276" w:lineRule="auto"/>
              <w:jc w:val="left"/>
              <w:rPr>
                <w:sz w:val="21"/>
                <w:szCs w:val="21"/>
              </w:rPr>
            </w:pPr>
            <w:r w:rsidRPr="00896920">
              <w:rPr>
                <w:sz w:val="21"/>
                <w:szCs w:val="21"/>
              </w:rPr>
              <w:t>- Tonic-</w:t>
            </w:r>
            <w:proofErr w:type="spellStart"/>
            <w:r w:rsidRPr="00896920">
              <w:rPr>
                <w:sz w:val="21"/>
                <w:szCs w:val="21"/>
              </w:rPr>
              <w:t>clonic</w:t>
            </w:r>
            <w:proofErr w:type="spellEnd"/>
            <w:r w:rsidRPr="00896920">
              <w:rPr>
                <w:sz w:val="21"/>
                <w:szCs w:val="21"/>
              </w:rPr>
              <w:t xml:space="preserve">, </w:t>
            </w:r>
            <w:proofErr w:type="spellStart"/>
            <w:r w:rsidRPr="00896920">
              <w:rPr>
                <w:sz w:val="21"/>
                <w:szCs w:val="21"/>
              </w:rPr>
              <w:t>Clonic</w:t>
            </w:r>
            <w:proofErr w:type="spellEnd"/>
            <w:r w:rsidRPr="00896920">
              <w:rPr>
                <w:sz w:val="21"/>
                <w:szCs w:val="21"/>
              </w:rPr>
              <w:t>, Tonic, Myoclonic, Myoclonic-tonic-</w:t>
            </w:r>
            <w:proofErr w:type="spellStart"/>
            <w:r w:rsidRPr="00896920">
              <w:rPr>
                <w:sz w:val="21"/>
                <w:szCs w:val="21"/>
              </w:rPr>
              <w:t>clonic</w:t>
            </w:r>
            <w:proofErr w:type="spellEnd"/>
            <w:r w:rsidRPr="00896920">
              <w:rPr>
                <w:sz w:val="21"/>
                <w:szCs w:val="21"/>
              </w:rPr>
              <w:t xml:space="preserve">, Myoclonic-atonic, Atonic, Epileptic spasms, Typical absence, Atypical absence, Myoclonic absence, Absence with eyelid </w:t>
            </w:r>
            <w:proofErr w:type="spellStart"/>
            <w:r w:rsidRPr="00896920">
              <w:rPr>
                <w:sz w:val="21"/>
                <w:szCs w:val="21"/>
              </w:rPr>
              <w:t>myoclonia</w:t>
            </w:r>
            <w:proofErr w:type="spellEnd"/>
            <w:r w:rsidRPr="00896920">
              <w:rPr>
                <w:sz w:val="21"/>
                <w:szCs w:val="21"/>
              </w:rPr>
              <w:t>, Other</w:t>
            </w:r>
          </w:p>
        </w:tc>
        <w:tc>
          <w:tcPr>
            <w:tcW w:w="3402" w:type="dxa"/>
          </w:tcPr>
          <w:p w14:paraId="46DD238B" w14:textId="77777777" w:rsidR="00896920" w:rsidRPr="00896920" w:rsidRDefault="00896920" w:rsidP="00896920">
            <w:pPr>
              <w:spacing w:line="276" w:lineRule="auto"/>
              <w:jc w:val="left"/>
              <w:rPr>
                <w:b/>
                <w:sz w:val="21"/>
                <w:szCs w:val="21"/>
              </w:rPr>
            </w:pPr>
            <w:r w:rsidRPr="00896920">
              <w:rPr>
                <w:sz w:val="21"/>
                <w:szCs w:val="21"/>
              </w:rPr>
              <w:t>% (n) of cohort with a diagnosis of epilepsy(s)</w:t>
            </w:r>
          </w:p>
          <w:p w14:paraId="2CA961BD" w14:textId="77777777" w:rsidR="00896920" w:rsidRPr="00896920" w:rsidRDefault="00896920" w:rsidP="00896920">
            <w:pPr>
              <w:spacing w:line="276" w:lineRule="auto"/>
              <w:jc w:val="left"/>
              <w:rPr>
                <w:b/>
                <w:sz w:val="21"/>
                <w:szCs w:val="21"/>
              </w:rPr>
            </w:pPr>
          </w:p>
          <w:p w14:paraId="79176C1E" w14:textId="77777777" w:rsidR="00896920" w:rsidRPr="00896920" w:rsidRDefault="00896920" w:rsidP="00896920">
            <w:pPr>
              <w:spacing w:line="276" w:lineRule="auto"/>
              <w:jc w:val="left"/>
              <w:rPr>
                <w:sz w:val="21"/>
                <w:szCs w:val="21"/>
              </w:rPr>
            </w:pPr>
            <w:r w:rsidRPr="00896920">
              <w:rPr>
                <w:sz w:val="21"/>
                <w:szCs w:val="21"/>
              </w:rPr>
              <w:t xml:space="preserve">% (n) of cohort with a diagnosis of epilepsy(s) </w:t>
            </w:r>
            <w:r w:rsidRPr="00896920">
              <w:rPr>
                <w:b/>
                <w:sz w:val="21"/>
                <w:szCs w:val="21"/>
              </w:rPr>
              <w:t>that had a generalised onset seizure</w:t>
            </w:r>
          </w:p>
        </w:tc>
        <w:tc>
          <w:tcPr>
            <w:tcW w:w="3969" w:type="dxa"/>
            <w:vMerge/>
          </w:tcPr>
          <w:p w14:paraId="7C3A5C9E" w14:textId="77777777" w:rsidR="00896920" w:rsidRPr="00896920" w:rsidRDefault="00896920" w:rsidP="00896920">
            <w:pPr>
              <w:spacing w:line="276" w:lineRule="auto"/>
              <w:jc w:val="left"/>
              <w:rPr>
                <w:sz w:val="21"/>
                <w:szCs w:val="21"/>
              </w:rPr>
            </w:pPr>
          </w:p>
        </w:tc>
      </w:tr>
      <w:tr w:rsidR="00896920" w:rsidRPr="00896920" w14:paraId="77403D6D" w14:textId="77777777" w:rsidTr="00896920">
        <w:tc>
          <w:tcPr>
            <w:tcW w:w="646" w:type="dxa"/>
          </w:tcPr>
          <w:p w14:paraId="118E9B5C" w14:textId="4A8295C7" w:rsidR="00896920" w:rsidRPr="00896920" w:rsidRDefault="00896920" w:rsidP="00896920">
            <w:pPr>
              <w:spacing w:line="276" w:lineRule="auto"/>
              <w:jc w:val="left"/>
              <w:rPr>
                <w:sz w:val="21"/>
                <w:szCs w:val="21"/>
              </w:rPr>
            </w:pPr>
            <w:r w:rsidRPr="00896920">
              <w:rPr>
                <w:sz w:val="21"/>
                <w:szCs w:val="21"/>
              </w:rPr>
              <w:t>7.2.4</w:t>
            </w:r>
          </w:p>
        </w:tc>
        <w:tc>
          <w:tcPr>
            <w:tcW w:w="7421" w:type="dxa"/>
          </w:tcPr>
          <w:p w14:paraId="2E27CC01" w14:textId="726B1842" w:rsidR="00896920" w:rsidRPr="00896920" w:rsidRDefault="00896920" w:rsidP="00896920">
            <w:pPr>
              <w:spacing w:line="276" w:lineRule="auto"/>
              <w:jc w:val="left"/>
              <w:rPr>
                <w:sz w:val="21"/>
                <w:szCs w:val="21"/>
              </w:rPr>
            </w:pPr>
            <w:r w:rsidRPr="00896920">
              <w:rPr>
                <w:sz w:val="21"/>
                <w:szCs w:val="21"/>
              </w:rPr>
              <w:t>Unknown onset</w:t>
            </w:r>
            <w:r w:rsidRPr="00896920">
              <w:rPr>
                <w:sz w:val="21"/>
                <w:szCs w:val="21"/>
              </w:rPr>
              <w:tab/>
            </w:r>
          </w:p>
          <w:p w14:paraId="47CA166F" w14:textId="77777777" w:rsidR="00896920" w:rsidRPr="00896920" w:rsidRDefault="00896920" w:rsidP="00896920">
            <w:pPr>
              <w:spacing w:line="276" w:lineRule="auto"/>
              <w:jc w:val="left"/>
              <w:rPr>
                <w:sz w:val="21"/>
                <w:szCs w:val="21"/>
              </w:rPr>
            </w:pPr>
            <w:r w:rsidRPr="00896920">
              <w:rPr>
                <w:sz w:val="21"/>
                <w:szCs w:val="21"/>
              </w:rPr>
              <w:t>- Tonic-</w:t>
            </w:r>
            <w:proofErr w:type="spellStart"/>
            <w:r w:rsidRPr="00896920">
              <w:rPr>
                <w:sz w:val="21"/>
                <w:szCs w:val="21"/>
              </w:rPr>
              <w:t>clonic</w:t>
            </w:r>
            <w:proofErr w:type="spellEnd"/>
            <w:r w:rsidRPr="00896920">
              <w:rPr>
                <w:sz w:val="21"/>
                <w:szCs w:val="21"/>
              </w:rPr>
              <w:t>, Epileptic spasms, Behaviour arrest, Other</w:t>
            </w:r>
          </w:p>
        </w:tc>
        <w:tc>
          <w:tcPr>
            <w:tcW w:w="3402" w:type="dxa"/>
          </w:tcPr>
          <w:p w14:paraId="2ECB7286" w14:textId="77777777" w:rsidR="00896920" w:rsidRPr="00896920" w:rsidRDefault="00896920" w:rsidP="00896920">
            <w:pPr>
              <w:spacing w:line="276" w:lineRule="auto"/>
              <w:jc w:val="left"/>
              <w:rPr>
                <w:sz w:val="21"/>
                <w:szCs w:val="21"/>
              </w:rPr>
            </w:pPr>
            <w:r w:rsidRPr="00896920">
              <w:rPr>
                <w:sz w:val="21"/>
                <w:szCs w:val="21"/>
              </w:rPr>
              <w:t>% (n) of cohort with a diagnosis of epilepsy(s)</w:t>
            </w:r>
          </w:p>
          <w:p w14:paraId="4DF53C1F" w14:textId="77777777" w:rsidR="00896920" w:rsidRPr="00896920" w:rsidRDefault="00896920" w:rsidP="00896920">
            <w:pPr>
              <w:spacing w:line="276" w:lineRule="auto"/>
              <w:jc w:val="left"/>
              <w:rPr>
                <w:b/>
                <w:sz w:val="21"/>
                <w:szCs w:val="21"/>
              </w:rPr>
            </w:pPr>
          </w:p>
          <w:p w14:paraId="54104900" w14:textId="77777777" w:rsidR="00896920" w:rsidRPr="00896920" w:rsidRDefault="00896920" w:rsidP="00896920">
            <w:pPr>
              <w:spacing w:line="276" w:lineRule="auto"/>
              <w:jc w:val="left"/>
              <w:rPr>
                <w:sz w:val="21"/>
                <w:szCs w:val="21"/>
              </w:rPr>
            </w:pPr>
            <w:r w:rsidRPr="00896920">
              <w:rPr>
                <w:sz w:val="21"/>
                <w:szCs w:val="21"/>
              </w:rPr>
              <w:t xml:space="preserve">% (n) of cohort with a diagnosis of epilepsy(s) </w:t>
            </w:r>
            <w:r w:rsidRPr="00896920">
              <w:rPr>
                <w:b/>
                <w:sz w:val="21"/>
                <w:szCs w:val="21"/>
              </w:rPr>
              <w:t>that had an unknown onset seizure</w:t>
            </w:r>
          </w:p>
        </w:tc>
        <w:tc>
          <w:tcPr>
            <w:tcW w:w="3969" w:type="dxa"/>
            <w:vMerge/>
          </w:tcPr>
          <w:p w14:paraId="58C42159" w14:textId="77777777" w:rsidR="00896920" w:rsidRPr="00896920" w:rsidRDefault="00896920" w:rsidP="00896920">
            <w:pPr>
              <w:spacing w:line="276" w:lineRule="auto"/>
              <w:jc w:val="left"/>
              <w:rPr>
                <w:sz w:val="21"/>
                <w:szCs w:val="21"/>
              </w:rPr>
            </w:pPr>
          </w:p>
        </w:tc>
      </w:tr>
      <w:tr w:rsidR="00896920" w:rsidRPr="00896920" w14:paraId="23699828" w14:textId="77777777" w:rsidTr="00896920">
        <w:trPr>
          <w:trHeight w:val="340"/>
        </w:trPr>
        <w:tc>
          <w:tcPr>
            <w:tcW w:w="646" w:type="dxa"/>
            <w:vAlign w:val="bottom"/>
          </w:tcPr>
          <w:p w14:paraId="19E09000" w14:textId="54F0114A" w:rsidR="00896920" w:rsidRPr="00896920" w:rsidRDefault="00896920" w:rsidP="00896920">
            <w:pPr>
              <w:spacing w:line="276" w:lineRule="auto"/>
              <w:jc w:val="left"/>
              <w:rPr>
                <w:b/>
                <w:sz w:val="21"/>
                <w:szCs w:val="21"/>
              </w:rPr>
            </w:pPr>
            <w:r w:rsidRPr="00896920">
              <w:rPr>
                <w:b/>
                <w:sz w:val="21"/>
                <w:szCs w:val="21"/>
              </w:rPr>
              <w:t>7.3</w:t>
            </w:r>
          </w:p>
        </w:tc>
        <w:tc>
          <w:tcPr>
            <w:tcW w:w="7421" w:type="dxa"/>
            <w:vAlign w:val="bottom"/>
          </w:tcPr>
          <w:p w14:paraId="57010D84" w14:textId="18D41901" w:rsidR="00896920" w:rsidRPr="00896920" w:rsidRDefault="00896920" w:rsidP="00896920">
            <w:pPr>
              <w:spacing w:line="276" w:lineRule="auto"/>
              <w:jc w:val="left"/>
              <w:rPr>
                <w:b/>
                <w:sz w:val="21"/>
                <w:szCs w:val="21"/>
              </w:rPr>
            </w:pPr>
            <w:r w:rsidRPr="00896920">
              <w:rPr>
                <w:b/>
                <w:sz w:val="21"/>
                <w:szCs w:val="21"/>
              </w:rPr>
              <w:t>Non-epileptic seizure type</w:t>
            </w:r>
          </w:p>
        </w:tc>
        <w:tc>
          <w:tcPr>
            <w:tcW w:w="3402" w:type="dxa"/>
          </w:tcPr>
          <w:p w14:paraId="5E705FA9" w14:textId="77777777" w:rsidR="00896920" w:rsidRPr="00896920" w:rsidRDefault="00896920" w:rsidP="00896920">
            <w:pPr>
              <w:spacing w:line="276" w:lineRule="auto"/>
              <w:jc w:val="left"/>
              <w:rPr>
                <w:sz w:val="21"/>
                <w:szCs w:val="21"/>
              </w:rPr>
            </w:pPr>
          </w:p>
        </w:tc>
        <w:tc>
          <w:tcPr>
            <w:tcW w:w="3969" w:type="dxa"/>
          </w:tcPr>
          <w:p w14:paraId="1812C704" w14:textId="77777777" w:rsidR="00896920" w:rsidRPr="00896920" w:rsidRDefault="00896920" w:rsidP="00896920">
            <w:pPr>
              <w:spacing w:line="276" w:lineRule="auto"/>
              <w:jc w:val="left"/>
              <w:rPr>
                <w:sz w:val="21"/>
                <w:szCs w:val="21"/>
              </w:rPr>
            </w:pPr>
          </w:p>
        </w:tc>
      </w:tr>
      <w:tr w:rsidR="00896920" w:rsidRPr="00896920" w14:paraId="5813659D" w14:textId="77777777" w:rsidTr="00896920">
        <w:tc>
          <w:tcPr>
            <w:tcW w:w="646" w:type="dxa"/>
          </w:tcPr>
          <w:p w14:paraId="17669632" w14:textId="15046905" w:rsidR="00896920" w:rsidRPr="00896920" w:rsidRDefault="00896920" w:rsidP="00896920">
            <w:pPr>
              <w:spacing w:line="276" w:lineRule="auto"/>
              <w:jc w:val="left"/>
              <w:rPr>
                <w:sz w:val="21"/>
                <w:szCs w:val="21"/>
              </w:rPr>
            </w:pPr>
            <w:r w:rsidRPr="00896920">
              <w:rPr>
                <w:sz w:val="21"/>
                <w:szCs w:val="21"/>
              </w:rPr>
              <w:t>7.3.1</w:t>
            </w:r>
          </w:p>
        </w:tc>
        <w:tc>
          <w:tcPr>
            <w:tcW w:w="7421" w:type="dxa"/>
          </w:tcPr>
          <w:p w14:paraId="64AF5967" w14:textId="77777777" w:rsidR="00896920" w:rsidRPr="00896920" w:rsidRDefault="00896920" w:rsidP="00896920">
            <w:pPr>
              <w:spacing w:line="276" w:lineRule="auto"/>
              <w:jc w:val="left"/>
              <w:rPr>
                <w:sz w:val="21"/>
                <w:szCs w:val="21"/>
              </w:rPr>
            </w:pPr>
            <w:r w:rsidRPr="00896920">
              <w:rPr>
                <w:sz w:val="21"/>
                <w:szCs w:val="21"/>
              </w:rPr>
              <w:t xml:space="preserve">- </w:t>
            </w:r>
            <w:r w:rsidRPr="00896920">
              <w:rPr>
                <w:b/>
                <w:sz w:val="21"/>
                <w:szCs w:val="21"/>
              </w:rPr>
              <w:t>Syncope and anoxic seizures</w:t>
            </w:r>
          </w:p>
          <w:p w14:paraId="3605BC74" w14:textId="77777777" w:rsidR="00896920" w:rsidRPr="00896920" w:rsidRDefault="00896920" w:rsidP="00896920">
            <w:pPr>
              <w:spacing w:line="276" w:lineRule="auto"/>
              <w:jc w:val="left"/>
              <w:rPr>
                <w:sz w:val="21"/>
                <w:szCs w:val="21"/>
              </w:rPr>
            </w:pPr>
            <w:r w:rsidRPr="00896920">
              <w:rPr>
                <w:sz w:val="21"/>
                <w:szCs w:val="21"/>
              </w:rPr>
              <w:t xml:space="preserve">(Vasovagal syncope, Reflex anoxic seizures, Breath-holding attacks, Hyperventilation syncope, Compulsive </w:t>
            </w:r>
            <w:proofErr w:type="spellStart"/>
            <w:r w:rsidRPr="00896920">
              <w:rPr>
                <w:sz w:val="21"/>
                <w:szCs w:val="21"/>
              </w:rPr>
              <w:t>valsalva</w:t>
            </w:r>
            <w:proofErr w:type="spellEnd"/>
            <w:r w:rsidRPr="00896920">
              <w:rPr>
                <w:sz w:val="21"/>
                <w:szCs w:val="21"/>
              </w:rPr>
              <w:t>, Neurological syncope, Imposed upper airways obstruction, Orthostatic intolerance, Long QT and cardiac syncope, Hyper-cyanotic spells)</w:t>
            </w:r>
          </w:p>
          <w:p w14:paraId="151B8788" w14:textId="77777777" w:rsidR="00896920" w:rsidRPr="00896920" w:rsidRDefault="00896920" w:rsidP="00896920">
            <w:pPr>
              <w:spacing w:line="276" w:lineRule="auto"/>
              <w:jc w:val="left"/>
              <w:rPr>
                <w:sz w:val="21"/>
                <w:szCs w:val="21"/>
              </w:rPr>
            </w:pPr>
          </w:p>
          <w:p w14:paraId="5C2B3AA1" w14:textId="34A8231F" w:rsidR="00896920" w:rsidRPr="00896920" w:rsidRDefault="00896920" w:rsidP="00896920">
            <w:pPr>
              <w:spacing w:line="276" w:lineRule="auto"/>
              <w:jc w:val="left"/>
              <w:rPr>
                <w:sz w:val="21"/>
                <w:szCs w:val="21"/>
              </w:rPr>
            </w:pPr>
            <w:r w:rsidRPr="00896920">
              <w:rPr>
                <w:sz w:val="21"/>
                <w:szCs w:val="21"/>
              </w:rPr>
              <w:t xml:space="preserve">- </w:t>
            </w:r>
            <w:r w:rsidRPr="00896920">
              <w:rPr>
                <w:b/>
                <w:sz w:val="21"/>
                <w:szCs w:val="21"/>
              </w:rPr>
              <w:t>Behavioural, psychological and psychiatric disorders</w:t>
            </w:r>
            <w:r w:rsidRPr="00896920">
              <w:rPr>
                <w:sz w:val="21"/>
                <w:szCs w:val="21"/>
              </w:rPr>
              <w:t xml:space="preserve"> (Daydreaming /inattention, Infantile gratification, eidetic imagery, tantrums and rage reactions, out of body experiences, panic attacks, dissociative states, non-epileptic seizures, hallucinations in psychiatric disorders, fabricated / factitious illness)</w:t>
            </w:r>
          </w:p>
          <w:p w14:paraId="0175249C" w14:textId="77777777" w:rsidR="00896920" w:rsidRPr="00896920" w:rsidRDefault="00896920" w:rsidP="00896920">
            <w:pPr>
              <w:spacing w:line="276" w:lineRule="auto"/>
              <w:jc w:val="left"/>
              <w:rPr>
                <w:sz w:val="21"/>
                <w:szCs w:val="21"/>
              </w:rPr>
            </w:pPr>
          </w:p>
          <w:p w14:paraId="060A1A4A" w14:textId="77777777" w:rsidR="00896920" w:rsidRPr="00896920" w:rsidRDefault="00896920" w:rsidP="00896920">
            <w:pPr>
              <w:spacing w:line="276" w:lineRule="auto"/>
              <w:jc w:val="left"/>
              <w:rPr>
                <w:sz w:val="21"/>
                <w:szCs w:val="21"/>
              </w:rPr>
            </w:pPr>
            <w:r w:rsidRPr="00896920">
              <w:rPr>
                <w:sz w:val="21"/>
                <w:szCs w:val="21"/>
              </w:rPr>
              <w:t xml:space="preserve">- </w:t>
            </w:r>
            <w:r w:rsidRPr="00896920">
              <w:rPr>
                <w:b/>
                <w:sz w:val="21"/>
                <w:szCs w:val="21"/>
              </w:rPr>
              <w:t>Sleep related conditions</w:t>
            </w:r>
            <w:r w:rsidRPr="00896920">
              <w:rPr>
                <w:sz w:val="21"/>
                <w:szCs w:val="21"/>
              </w:rPr>
              <w:t xml:space="preserve"> </w:t>
            </w:r>
          </w:p>
          <w:p w14:paraId="4C9F4367" w14:textId="77777777" w:rsidR="00896920" w:rsidRPr="00896920" w:rsidRDefault="00896920" w:rsidP="00896920">
            <w:pPr>
              <w:spacing w:line="276" w:lineRule="auto"/>
              <w:jc w:val="left"/>
              <w:rPr>
                <w:sz w:val="21"/>
                <w:szCs w:val="21"/>
              </w:rPr>
            </w:pPr>
            <w:r w:rsidRPr="00896920">
              <w:rPr>
                <w:sz w:val="21"/>
                <w:szCs w:val="21"/>
              </w:rPr>
              <w:t>(Sleep related rhythmic movement disorders, Hypnogogic jerks, Parasomnias, REM sleep disorders, Benign neonatal sleep myoclonus, Periodic leg movements, Narcolepsy-cataplexy)</w:t>
            </w:r>
          </w:p>
          <w:p w14:paraId="14E9A670" w14:textId="77777777" w:rsidR="00896920" w:rsidRPr="00896920" w:rsidRDefault="00896920" w:rsidP="00896920">
            <w:pPr>
              <w:spacing w:line="276" w:lineRule="auto"/>
              <w:jc w:val="left"/>
              <w:rPr>
                <w:sz w:val="21"/>
                <w:szCs w:val="21"/>
              </w:rPr>
            </w:pPr>
          </w:p>
          <w:p w14:paraId="62A2CD02" w14:textId="77777777" w:rsidR="00896920" w:rsidRPr="00896920" w:rsidRDefault="00896920" w:rsidP="00896920">
            <w:pPr>
              <w:spacing w:line="276" w:lineRule="auto"/>
              <w:jc w:val="left"/>
              <w:rPr>
                <w:sz w:val="21"/>
                <w:szCs w:val="21"/>
              </w:rPr>
            </w:pPr>
            <w:r w:rsidRPr="00896920">
              <w:rPr>
                <w:sz w:val="21"/>
                <w:szCs w:val="21"/>
              </w:rPr>
              <w:t xml:space="preserve">- </w:t>
            </w:r>
            <w:r w:rsidRPr="00896920">
              <w:rPr>
                <w:b/>
                <w:sz w:val="21"/>
                <w:szCs w:val="21"/>
              </w:rPr>
              <w:t>Paroxysmal movement disorders</w:t>
            </w:r>
            <w:r w:rsidRPr="00896920">
              <w:rPr>
                <w:sz w:val="21"/>
                <w:szCs w:val="21"/>
              </w:rPr>
              <w:t xml:space="preserve"> </w:t>
            </w:r>
          </w:p>
          <w:p w14:paraId="1A9FBA05" w14:textId="77777777" w:rsidR="00896920" w:rsidRPr="00896920" w:rsidRDefault="00896920" w:rsidP="00896920">
            <w:pPr>
              <w:spacing w:line="276" w:lineRule="auto"/>
              <w:jc w:val="left"/>
              <w:rPr>
                <w:sz w:val="21"/>
                <w:szCs w:val="21"/>
              </w:rPr>
            </w:pPr>
            <w:r w:rsidRPr="00896920">
              <w:rPr>
                <w:sz w:val="21"/>
                <w:szCs w:val="21"/>
              </w:rPr>
              <w:t xml:space="preserve">(Tics, Stereotypies, Paroxysmal </w:t>
            </w:r>
            <w:proofErr w:type="spellStart"/>
            <w:r w:rsidRPr="00896920">
              <w:rPr>
                <w:sz w:val="21"/>
                <w:szCs w:val="21"/>
              </w:rPr>
              <w:t>kinesigenic</w:t>
            </w:r>
            <w:proofErr w:type="spellEnd"/>
            <w:r w:rsidRPr="00896920">
              <w:rPr>
                <w:sz w:val="21"/>
                <w:szCs w:val="21"/>
              </w:rPr>
              <w:t xml:space="preserve"> dyskinesia, Paroxysmal </w:t>
            </w:r>
            <w:proofErr w:type="spellStart"/>
            <w:r w:rsidRPr="00896920">
              <w:rPr>
                <w:sz w:val="21"/>
                <w:szCs w:val="21"/>
              </w:rPr>
              <w:t>nonkinesigenic</w:t>
            </w:r>
            <w:proofErr w:type="spellEnd"/>
            <w:r w:rsidRPr="00896920">
              <w:rPr>
                <w:sz w:val="21"/>
                <w:szCs w:val="21"/>
              </w:rPr>
              <w:t xml:space="preserve"> dyskinesia, Paroxysmal exercise induced dyskinesia, Benign paroxysmal tonic </w:t>
            </w:r>
            <w:proofErr w:type="spellStart"/>
            <w:r w:rsidRPr="00896920">
              <w:rPr>
                <w:sz w:val="21"/>
                <w:szCs w:val="21"/>
              </w:rPr>
              <w:t>upgaze</w:t>
            </w:r>
            <w:proofErr w:type="spellEnd"/>
            <w:r w:rsidRPr="00896920">
              <w:rPr>
                <w:sz w:val="21"/>
                <w:szCs w:val="21"/>
              </w:rPr>
              <w:t>, Episodic ataxias, Alternating hemiplegia, Hyperekplexia, Opsoclonus-myoclonus syndrome)</w:t>
            </w:r>
          </w:p>
          <w:p w14:paraId="7CB001B1" w14:textId="77777777" w:rsidR="00896920" w:rsidRPr="00896920" w:rsidRDefault="00896920" w:rsidP="00896920">
            <w:pPr>
              <w:spacing w:line="276" w:lineRule="auto"/>
              <w:jc w:val="left"/>
              <w:rPr>
                <w:sz w:val="21"/>
                <w:szCs w:val="21"/>
              </w:rPr>
            </w:pPr>
          </w:p>
          <w:p w14:paraId="073DE621" w14:textId="77777777" w:rsidR="00896920" w:rsidRPr="00896920" w:rsidRDefault="00896920" w:rsidP="00896920">
            <w:pPr>
              <w:spacing w:line="276" w:lineRule="auto"/>
              <w:jc w:val="left"/>
              <w:rPr>
                <w:sz w:val="21"/>
                <w:szCs w:val="21"/>
              </w:rPr>
            </w:pPr>
            <w:r w:rsidRPr="00896920">
              <w:rPr>
                <w:sz w:val="21"/>
                <w:szCs w:val="21"/>
              </w:rPr>
              <w:t xml:space="preserve">- </w:t>
            </w:r>
            <w:r w:rsidRPr="00896920">
              <w:rPr>
                <w:b/>
                <w:sz w:val="21"/>
                <w:szCs w:val="21"/>
              </w:rPr>
              <w:t>Migraine associated disorders</w:t>
            </w:r>
            <w:r w:rsidRPr="00896920">
              <w:rPr>
                <w:sz w:val="21"/>
                <w:szCs w:val="21"/>
              </w:rPr>
              <w:t xml:space="preserve"> </w:t>
            </w:r>
          </w:p>
          <w:p w14:paraId="6CB23928" w14:textId="77777777" w:rsidR="00896920" w:rsidRPr="00896920" w:rsidRDefault="00896920" w:rsidP="00896920">
            <w:pPr>
              <w:spacing w:line="276" w:lineRule="auto"/>
              <w:jc w:val="left"/>
              <w:rPr>
                <w:sz w:val="21"/>
                <w:szCs w:val="21"/>
              </w:rPr>
            </w:pPr>
            <w:r w:rsidRPr="00896920">
              <w:rPr>
                <w:sz w:val="21"/>
                <w:szCs w:val="21"/>
              </w:rPr>
              <w:t>(Migraine with visual aura, Familial hemiplegic migraine, Benign paroxysmal torticollis, Benign paroxysmal vertigo, Cyclical vomiting)</w:t>
            </w:r>
          </w:p>
          <w:p w14:paraId="0C47A414" w14:textId="77777777" w:rsidR="00896920" w:rsidRPr="00896920" w:rsidRDefault="00896920" w:rsidP="00896920">
            <w:pPr>
              <w:spacing w:line="276" w:lineRule="auto"/>
              <w:jc w:val="left"/>
              <w:rPr>
                <w:sz w:val="21"/>
                <w:szCs w:val="21"/>
              </w:rPr>
            </w:pPr>
          </w:p>
          <w:p w14:paraId="336E4026" w14:textId="77777777" w:rsidR="00896920" w:rsidRPr="00896920" w:rsidRDefault="00896920" w:rsidP="00896920">
            <w:pPr>
              <w:spacing w:line="276" w:lineRule="auto"/>
              <w:jc w:val="left"/>
              <w:rPr>
                <w:sz w:val="21"/>
                <w:szCs w:val="21"/>
              </w:rPr>
            </w:pPr>
            <w:r w:rsidRPr="00896920">
              <w:rPr>
                <w:sz w:val="21"/>
                <w:szCs w:val="21"/>
              </w:rPr>
              <w:t xml:space="preserve">- </w:t>
            </w:r>
            <w:r w:rsidRPr="00896920">
              <w:rPr>
                <w:b/>
                <w:sz w:val="21"/>
                <w:szCs w:val="21"/>
              </w:rPr>
              <w:t>Miscellaneous events</w:t>
            </w:r>
            <w:r w:rsidRPr="00896920">
              <w:rPr>
                <w:sz w:val="21"/>
                <w:szCs w:val="21"/>
              </w:rPr>
              <w:t xml:space="preserve"> </w:t>
            </w:r>
          </w:p>
          <w:p w14:paraId="279FC414" w14:textId="77777777" w:rsidR="00896920" w:rsidRPr="00896920" w:rsidRDefault="00896920" w:rsidP="00896920">
            <w:pPr>
              <w:spacing w:line="276" w:lineRule="auto"/>
              <w:jc w:val="left"/>
              <w:rPr>
                <w:sz w:val="21"/>
                <w:szCs w:val="21"/>
              </w:rPr>
            </w:pPr>
            <w:r w:rsidRPr="00896920">
              <w:rPr>
                <w:sz w:val="21"/>
                <w:szCs w:val="21"/>
              </w:rPr>
              <w:lastRenderedPageBreak/>
              <w:t xml:space="preserve">(Benign myoclonus of infancy and shuddering attacks, Jitteriness, Sandifer syndrome, Non-epileptic head drops, </w:t>
            </w:r>
            <w:proofErr w:type="spellStart"/>
            <w:r w:rsidRPr="00896920">
              <w:rPr>
                <w:sz w:val="21"/>
                <w:szCs w:val="21"/>
              </w:rPr>
              <w:t>Spasmus</w:t>
            </w:r>
            <w:proofErr w:type="spellEnd"/>
            <w:r w:rsidRPr="00896920">
              <w:rPr>
                <w:sz w:val="21"/>
                <w:szCs w:val="21"/>
              </w:rPr>
              <w:t xml:space="preserve"> nutans, Raised intracranial pressure, Paroxysmal extreme pain disorder, Spinal myoclonus)</w:t>
            </w:r>
          </w:p>
          <w:p w14:paraId="3731F7AD" w14:textId="77777777" w:rsidR="00896920" w:rsidRPr="00896920" w:rsidRDefault="00896920" w:rsidP="00896920">
            <w:pPr>
              <w:spacing w:line="276" w:lineRule="auto"/>
              <w:jc w:val="left"/>
              <w:rPr>
                <w:sz w:val="21"/>
                <w:szCs w:val="21"/>
              </w:rPr>
            </w:pPr>
          </w:p>
          <w:p w14:paraId="12F77B79" w14:textId="77777777" w:rsidR="00896920" w:rsidRPr="00896920" w:rsidRDefault="00896920" w:rsidP="00896920">
            <w:pPr>
              <w:spacing w:line="276" w:lineRule="auto"/>
              <w:jc w:val="left"/>
              <w:rPr>
                <w:sz w:val="21"/>
                <w:szCs w:val="21"/>
              </w:rPr>
            </w:pPr>
            <w:r w:rsidRPr="00896920">
              <w:rPr>
                <w:sz w:val="21"/>
                <w:szCs w:val="21"/>
              </w:rPr>
              <w:t>- Other</w:t>
            </w:r>
          </w:p>
        </w:tc>
        <w:tc>
          <w:tcPr>
            <w:tcW w:w="3402" w:type="dxa"/>
          </w:tcPr>
          <w:p w14:paraId="138AF245" w14:textId="77777777" w:rsidR="00896920" w:rsidRPr="00896920" w:rsidRDefault="00896920" w:rsidP="00896920">
            <w:pPr>
              <w:spacing w:line="276" w:lineRule="auto"/>
              <w:jc w:val="left"/>
              <w:rPr>
                <w:sz w:val="21"/>
                <w:szCs w:val="21"/>
              </w:rPr>
            </w:pPr>
          </w:p>
          <w:p w14:paraId="3B487958" w14:textId="166749E7" w:rsidR="00896920" w:rsidRPr="00896920" w:rsidRDefault="00896920" w:rsidP="00896920">
            <w:pPr>
              <w:spacing w:line="276" w:lineRule="auto"/>
              <w:jc w:val="left"/>
              <w:rPr>
                <w:sz w:val="21"/>
                <w:szCs w:val="21"/>
              </w:rPr>
            </w:pPr>
            <w:r w:rsidRPr="00896920">
              <w:rPr>
                <w:sz w:val="21"/>
                <w:szCs w:val="21"/>
              </w:rPr>
              <w:t>% (n) of cohort with a diagnosis of epilepsy(s)</w:t>
            </w:r>
          </w:p>
          <w:p w14:paraId="6663FB22" w14:textId="77777777" w:rsidR="00896920" w:rsidRPr="00896920" w:rsidRDefault="00896920" w:rsidP="00896920">
            <w:pPr>
              <w:spacing w:line="276" w:lineRule="auto"/>
              <w:jc w:val="left"/>
              <w:rPr>
                <w:b/>
                <w:sz w:val="21"/>
                <w:szCs w:val="21"/>
              </w:rPr>
            </w:pPr>
          </w:p>
          <w:p w14:paraId="24A64336" w14:textId="77777777" w:rsidR="00896920" w:rsidRPr="00896920" w:rsidRDefault="00896920" w:rsidP="00896920">
            <w:pPr>
              <w:spacing w:line="276" w:lineRule="auto"/>
              <w:jc w:val="left"/>
              <w:rPr>
                <w:sz w:val="21"/>
                <w:szCs w:val="21"/>
              </w:rPr>
            </w:pPr>
            <w:r w:rsidRPr="00896920">
              <w:rPr>
                <w:sz w:val="21"/>
                <w:szCs w:val="21"/>
              </w:rPr>
              <w:t xml:space="preserve">% (n) of cohort with a diagnosis of epilepsy(s) </w:t>
            </w:r>
            <w:r w:rsidRPr="00896920">
              <w:rPr>
                <w:b/>
                <w:sz w:val="21"/>
                <w:szCs w:val="21"/>
              </w:rPr>
              <w:t>that had a non-epileptic seizure</w:t>
            </w:r>
          </w:p>
        </w:tc>
        <w:tc>
          <w:tcPr>
            <w:tcW w:w="3969" w:type="dxa"/>
          </w:tcPr>
          <w:p w14:paraId="0C3493B6" w14:textId="1C580C1E" w:rsidR="00896920" w:rsidRPr="00896920" w:rsidRDefault="00896920" w:rsidP="00896920">
            <w:pPr>
              <w:spacing w:line="276" w:lineRule="auto"/>
              <w:jc w:val="left"/>
              <w:rPr>
                <w:sz w:val="21"/>
                <w:szCs w:val="21"/>
              </w:rPr>
            </w:pPr>
            <w:r w:rsidRPr="00896920">
              <w:rPr>
                <w:sz w:val="21"/>
                <w:szCs w:val="21"/>
              </w:rPr>
              <w:t>At analysis – keep an eye out for patients with epilepsy without an ‘epileptic seizure type’</w:t>
            </w:r>
          </w:p>
        </w:tc>
      </w:tr>
      <w:tr w:rsidR="00896920" w:rsidRPr="00896920" w14:paraId="25F67C98" w14:textId="77777777" w:rsidTr="00896920">
        <w:trPr>
          <w:trHeight w:val="340"/>
        </w:trPr>
        <w:tc>
          <w:tcPr>
            <w:tcW w:w="646" w:type="dxa"/>
            <w:shd w:val="clear" w:color="auto" w:fill="auto"/>
            <w:vAlign w:val="bottom"/>
          </w:tcPr>
          <w:p w14:paraId="43A7671D" w14:textId="0781017D" w:rsidR="00896920" w:rsidRPr="00896920" w:rsidRDefault="00896920" w:rsidP="00896920">
            <w:pPr>
              <w:spacing w:line="276" w:lineRule="auto"/>
              <w:jc w:val="left"/>
              <w:rPr>
                <w:b/>
                <w:color w:val="000000" w:themeColor="text1"/>
                <w:sz w:val="21"/>
                <w:szCs w:val="21"/>
              </w:rPr>
            </w:pPr>
            <w:r w:rsidRPr="00896920">
              <w:rPr>
                <w:b/>
                <w:color w:val="000000" w:themeColor="text1"/>
                <w:sz w:val="21"/>
                <w:szCs w:val="21"/>
              </w:rPr>
              <w:t>7.4</w:t>
            </w:r>
          </w:p>
        </w:tc>
        <w:tc>
          <w:tcPr>
            <w:tcW w:w="7421" w:type="dxa"/>
            <w:shd w:val="clear" w:color="auto" w:fill="auto"/>
            <w:vAlign w:val="bottom"/>
          </w:tcPr>
          <w:p w14:paraId="09994171" w14:textId="11F3739F" w:rsidR="00896920" w:rsidRPr="00896920" w:rsidRDefault="00896920" w:rsidP="00896920">
            <w:pPr>
              <w:spacing w:line="276" w:lineRule="auto"/>
              <w:jc w:val="left"/>
              <w:rPr>
                <w:b/>
                <w:color w:val="000000" w:themeColor="text1"/>
                <w:sz w:val="21"/>
                <w:szCs w:val="21"/>
              </w:rPr>
            </w:pPr>
            <w:r w:rsidRPr="00896920">
              <w:rPr>
                <w:b/>
                <w:color w:val="000000" w:themeColor="text1"/>
                <w:sz w:val="21"/>
                <w:szCs w:val="21"/>
              </w:rPr>
              <w:t>Electroclinical syndrome</w:t>
            </w:r>
          </w:p>
        </w:tc>
        <w:tc>
          <w:tcPr>
            <w:tcW w:w="3402" w:type="dxa"/>
            <w:shd w:val="clear" w:color="auto" w:fill="auto"/>
            <w:vAlign w:val="bottom"/>
          </w:tcPr>
          <w:p w14:paraId="577043B9" w14:textId="77777777" w:rsidR="00896920" w:rsidRPr="00896920" w:rsidRDefault="00896920" w:rsidP="00896920">
            <w:pPr>
              <w:spacing w:line="276" w:lineRule="auto"/>
              <w:jc w:val="left"/>
              <w:rPr>
                <w:b/>
                <w:color w:val="000000" w:themeColor="text1"/>
                <w:sz w:val="21"/>
                <w:szCs w:val="21"/>
              </w:rPr>
            </w:pPr>
          </w:p>
        </w:tc>
        <w:tc>
          <w:tcPr>
            <w:tcW w:w="3969" w:type="dxa"/>
            <w:shd w:val="clear" w:color="auto" w:fill="auto"/>
            <w:vAlign w:val="bottom"/>
          </w:tcPr>
          <w:p w14:paraId="03FD42C0" w14:textId="77777777" w:rsidR="00896920" w:rsidRPr="00896920" w:rsidRDefault="00896920" w:rsidP="00896920">
            <w:pPr>
              <w:spacing w:line="276" w:lineRule="auto"/>
              <w:jc w:val="left"/>
              <w:rPr>
                <w:b/>
                <w:color w:val="000000" w:themeColor="text1"/>
                <w:sz w:val="21"/>
                <w:szCs w:val="21"/>
              </w:rPr>
            </w:pPr>
          </w:p>
        </w:tc>
      </w:tr>
      <w:tr w:rsidR="00896920" w:rsidRPr="00896920" w14:paraId="410AB8F0" w14:textId="77777777" w:rsidTr="00896920">
        <w:tc>
          <w:tcPr>
            <w:tcW w:w="646" w:type="dxa"/>
          </w:tcPr>
          <w:p w14:paraId="0CC85779" w14:textId="03B1F596" w:rsidR="00896920" w:rsidRPr="00896920" w:rsidRDefault="00896920" w:rsidP="00896920">
            <w:pPr>
              <w:spacing w:line="276" w:lineRule="auto"/>
              <w:jc w:val="left"/>
              <w:rPr>
                <w:sz w:val="21"/>
                <w:szCs w:val="21"/>
              </w:rPr>
            </w:pPr>
            <w:r w:rsidRPr="00896920">
              <w:rPr>
                <w:sz w:val="21"/>
                <w:szCs w:val="21"/>
              </w:rPr>
              <w:t>7.4.1</w:t>
            </w:r>
          </w:p>
        </w:tc>
        <w:tc>
          <w:tcPr>
            <w:tcW w:w="7421" w:type="dxa"/>
          </w:tcPr>
          <w:p w14:paraId="7C169993" w14:textId="082BA0E6" w:rsidR="00896920" w:rsidRPr="00896920" w:rsidRDefault="00896920" w:rsidP="00896920">
            <w:pPr>
              <w:spacing w:line="276" w:lineRule="auto"/>
              <w:jc w:val="left"/>
              <w:rPr>
                <w:sz w:val="21"/>
                <w:szCs w:val="21"/>
              </w:rPr>
            </w:pPr>
            <w:r w:rsidRPr="00896920">
              <w:rPr>
                <w:sz w:val="21"/>
                <w:szCs w:val="21"/>
              </w:rPr>
              <w:t>ILAE syndrome classification</w:t>
            </w:r>
          </w:p>
        </w:tc>
        <w:tc>
          <w:tcPr>
            <w:tcW w:w="3402" w:type="dxa"/>
          </w:tcPr>
          <w:p w14:paraId="0A0E8BC0" w14:textId="77777777" w:rsidR="00896920" w:rsidRPr="00896920" w:rsidRDefault="00896920" w:rsidP="00896920">
            <w:pPr>
              <w:spacing w:line="276" w:lineRule="auto"/>
              <w:jc w:val="left"/>
              <w:rPr>
                <w:sz w:val="21"/>
                <w:szCs w:val="21"/>
              </w:rPr>
            </w:pPr>
            <w:r w:rsidRPr="00896920">
              <w:rPr>
                <w:sz w:val="21"/>
                <w:szCs w:val="21"/>
              </w:rPr>
              <w:t xml:space="preserve">% (n) of cohort with a diagnosis of epilepsy(s) </w:t>
            </w:r>
          </w:p>
        </w:tc>
        <w:tc>
          <w:tcPr>
            <w:tcW w:w="3969" w:type="dxa"/>
          </w:tcPr>
          <w:p w14:paraId="77B39FEA" w14:textId="279B0E09" w:rsidR="00896920" w:rsidRPr="00896920" w:rsidRDefault="00AD1DB3" w:rsidP="00896920">
            <w:pPr>
              <w:spacing w:line="276" w:lineRule="auto"/>
              <w:jc w:val="left"/>
              <w:rPr>
                <w:sz w:val="21"/>
                <w:szCs w:val="21"/>
              </w:rPr>
            </w:pPr>
            <w:r>
              <w:rPr>
                <w:sz w:val="21"/>
                <w:szCs w:val="21"/>
              </w:rPr>
              <w:t>Performance indicator 5</w:t>
            </w:r>
          </w:p>
        </w:tc>
      </w:tr>
      <w:tr w:rsidR="00896920" w:rsidRPr="00896920" w14:paraId="4D819561" w14:textId="77777777" w:rsidTr="00896920">
        <w:trPr>
          <w:trHeight w:val="340"/>
        </w:trPr>
        <w:tc>
          <w:tcPr>
            <w:tcW w:w="646" w:type="dxa"/>
            <w:shd w:val="clear" w:color="auto" w:fill="auto"/>
            <w:vAlign w:val="bottom"/>
          </w:tcPr>
          <w:p w14:paraId="17584F5B" w14:textId="41FFC040" w:rsidR="00896920" w:rsidRPr="00896920" w:rsidRDefault="00896920" w:rsidP="00896920">
            <w:pPr>
              <w:spacing w:line="276" w:lineRule="auto"/>
              <w:jc w:val="left"/>
              <w:rPr>
                <w:b/>
                <w:color w:val="000000" w:themeColor="text1"/>
                <w:sz w:val="21"/>
                <w:szCs w:val="21"/>
              </w:rPr>
            </w:pPr>
            <w:r w:rsidRPr="00896920">
              <w:rPr>
                <w:b/>
                <w:color w:val="000000" w:themeColor="text1"/>
                <w:sz w:val="21"/>
                <w:szCs w:val="21"/>
              </w:rPr>
              <w:t>7.5</w:t>
            </w:r>
          </w:p>
        </w:tc>
        <w:tc>
          <w:tcPr>
            <w:tcW w:w="7421" w:type="dxa"/>
            <w:shd w:val="clear" w:color="auto" w:fill="auto"/>
            <w:vAlign w:val="bottom"/>
          </w:tcPr>
          <w:p w14:paraId="4F871618" w14:textId="6BC8F47D" w:rsidR="00896920" w:rsidRPr="00896920" w:rsidRDefault="00896920" w:rsidP="00896920">
            <w:pPr>
              <w:spacing w:line="276" w:lineRule="auto"/>
              <w:jc w:val="left"/>
              <w:rPr>
                <w:b/>
                <w:color w:val="000000" w:themeColor="text1"/>
                <w:sz w:val="21"/>
                <w:szCs w:val="21"/>
              </w:rPr>
            </w:pPr>
            <w:r w:rsidRPr="00896920">
              <w:rPr>
                <w:b/>
                <w:color w:val="000000" w:themeColor="text1"/>
                <w:sz w:val="21"/>
                <w:szCs w:val="21"/>
              </w:rPr>
              <w:t>Seizure cause</w:t>
            </w:r>
          </w:p>
        </w:tc>
        <w:tc>
          <w:tcPr>
            <w:tcW w:w="3402" w:type="dxa"/>
            <w:shd w:val="clear" w:color="auto" w:fill="auto"/>
            <w:vAlign w:val="bottom"/>
          </w:tcPr>
          <w:p w14:paraId="0C677030" w14:textId="77777777" w:rsidR="00896920" w:rsidRPr="00896920" w:rsidRDefault="00896920" w:rsidP="00896920">
            <w:pPr>
              <w:spacing w:line="276" w:lineRule="auto"/>
              <w:jc w:val="left"/>
              <w:rPr>
                <w:b/>
                <w:color w:val="000000" w:themeColor="text1"/>
                <w:sz w:val="21"/>
                <w:szCs w:val="21"/>
              </w:rPr>
            </w:pPr>
          </w:p>
        </w:tc>
        <w:tc>
          <w:tcPr>
            <w:tcW w:w="3969" w:type="dxa"/>
            <w:shd w:val="clear" w:color="auto" w:fill="auto"/>
            <w:vAlign w:val="bottom"/>
          </w:tcPr>
          <w:p w14:paraId="0F766EB3" w14:textId="77777777" w:rsidR="00896920" w:rsidRPr="00896920" w:rsidRDefault="00896920" w:rsidP="00896920">
            <w:pPr>
              <w:spacing w:line="276" w:lineRule="auto"/>
              <w:jc w:val="left"/>
              <w:rPr>
                <w:b/>
                <w:color w:val="000000" w:themeColor="text1"/>
                <w:sz w:val="21"/>
                <w:szCs w:val="21"/>
              </w:rPr>
            </w:pPr>
          </w:p>
        </w:tc>
      </w:tr>
      <w:tr w:rsidR="00896920" w:rsidRPr="00896920" w14:paraId="561FF4C1" w14:textId="77777777" w:rsidTr="00896920">
        <w:tc>
          <w:tcPr>
            <w:tcW w:w="646" w:type="dxa"/>
          </w:tcPr>
          <w:p w14:paraId="5647859C" w14:textId="18F34B14" w:rsidR="00896920" w:rsidRPr="00896920" w:rsidRDefault="00896920" w:rsidP="00896920">
            <w:pPr>
              <w:spacing w:line="276" w:lineRule="auto"/>
              <w:jc w:val="left"/>
              <w:rPr>
                <w:sz w:val="21"/>
                <w:szCs w:val="21"/>
              </w:rPr>
            </w:pPr>
            <w:r w:rsidRPr="00896920">
              <w:rPr>
                <w:sz w:val="21"/>
                <w:szCs w:val="21"/>
              </w:rPr>
              <w:t>7.5.1</w:t>
            </w:r>
          </w:p>
        </w:tc>
        <w:tc>
          <w:tcPr>
            <w:tcW w:w="7421" w:type="dxa"/>
          </w:tcPr>
          <w:p w14:paraId="7F4C8798" w14:textId="31E917EC" w:rsidR="00896920" w:rsidRPr="00896920" w:rsidRDefault="00896920" w:rsidP="00896920">
            <w:pPr>
              <w:spacing w:line="276" w:lineRule="auto"/>
              <w:jc w:val="left"/>
              <w:rPr>
                <w:sz w:val="21"/>
                <w:szCs w:val="21"/>
              </w:rPr>
            </w:pPr>
            <w:r w:rsidRPr="00896920">
              <w:rPr>
                <w:sz w:val="21"/>
                <w:szCs w:val="21"/>
              </w:rPr>
              <w:t xml:space="preserve">- </w:t>
            </w:r>
            <w:r w:rsidRPr="00896920">
              <w:rPr>
                <w:b/>
                <w:sz w:val="21"/>
                <w:szCs w:val="21"/>
              </w:rPr>
              <w:t>Structural</w:t>
            </w:r>
          </w:p>
          <w:p w14:paraId="35FADEDC" w14:textId="27E9051A" w:rsidR="00896920" w:rsidRPr="00896920" w:rsidRDefault="00896920" w:rsidP="00896920">
            <w:pPr>
              <w:spacing w:line="276" w:lineRule="auto"/>
              <w:jc w:val="left"/>
              <w:rPr>
                <w:sz w:val="21"/>
                <w:szCs w:val="21"/>
              </w:rPr>
            </w:pPr>
            <w:r w:rsidRPr="00896920">
              <w:rPr>
                <w:sz w:val="21"/>
                <w:szCs w:val="21"/>
              </w:rPr>
              <w:t>(Tuberous Sclerosis, Sturge Weber, Focal cortical dysplasia, Hypothalamic Hamartoma, Low grade tumour, Tumour (other), Malformations of Cortical Development, Vascular (e.g. arterial ischaemic stroke, venous ischaemia, cerebral haemorrhage), Traumatic brain injury, Not required)</w:t>
            </w:r>
          </w:p>
          <w:p w14:paraId="74447583" w14:textId="77777777" w:rsidR="00896920" w:rsidRPr="00896920" w:rsidRDefault="00896920" w:rsidP="00896920">
            <w:pPr>
              <w:spacing w:line="276" w:lineRule="auto"/>
              <w:jc w:val="left"/>
              <w:rPr>
                <w:sz w:val="21"/>
                <w:szCs w:val="21"/>
              </w:rPr>
            </w:pPr>
          </w:p>
          <w:p w14:paraId="015D0965" w14:textId="77777777" w:rsidR="00896920" w:rsidRPr="00896920" w:rsidRDefault="00896920" w:rsidP="00896920">
            <w:pPr>
              <w:spacing w:line="276" w:lineRule="auto"/>
              <w:jc w:val="left"/>
              <w:rPr>
                <w:sz w:val="21"/>
                <w:szCs w:val="21"/>
              </w:rPr>
            </w:pPr>
            <w:r w:rsidRPr="00896920">
              <w:rPr>
                <w:sz w:val="21"/>
                <w:szCs w:val="21"/>
              </w:rPr>
              <w:t xml:space="preserve">- </w:t>
            </w:r>
            <w:r w:rsidRPr="00896920">
              <w:rPr>
                <w:b/>
                <w:sz w:val="21"/>
                <w:szCs w:val="21"/>
              </w:rPr>
              <w:t>Genetic</w:t>
            </w:r>
          </w:p>
          <w:p w14:paraId="693E2342" w14:textId="77777777" w:rsidR="00896920" w:rsidRPr="00896920" w:rsidRDefault="00896920" w:rsidP="00896920">
            <w:pPr>
              <w:spacing w:line="276" w:lineRule="auto"/>
              <w:jc w:val="left"/>
              <w:rPr>
                <w:sz w:val="21"/>
                <w:szCs w:val="21"/>
              </w:rPr>
            </w:pPr>
            <w:r w:rsidRPr="00896920">
              <w:rPr>
                <w:sz w:val="21"/>
                <w:szCs w:val="21"/>
              </w:rPr>
              <w:t>(</w:t>
            </w:r>
            <w:proofErr w:type="spellStart"/>
            <w:r w:rsidRPr="00896920">
              <w:rPr>
                <w:sz w:val="21"/>
                <w:szCs w:val="21"/>
              </w:rPr>
              <w:t>Dravet</w:t>
            </w:r>
            <w:proofErr w:type="spellEnd"/>
            <w:r w:rsidRPr="00896920">
              <w:rPr>
                <w:sz w:val="21"/>
                <w:szCs w:val="21"/>
              </w:rPr>
              <w:t xml:space="preserve"> syndrome, Glucose Transporter Defect, Angelman Syndrome, Rett Syndrome, Chromosomal abnormality, Gene abnormality (further options))</w:t>
            </w:r>
          </w:p>
          <w:p w14:paraId="0FDB8455" w14:textId="77777777" w:rsidR="00896920" w:rsidRPr="00896920" w:rsidRDefault="00896920" w:rsidP="00896920">
            <w:pPr>
              <w:spacing w:line="276" w:lineRule="auto"/>
              <w:jc w:val="left"/>
              <w:rPr>
                <w:sz w:val="21"/>
                <w:szCs w:val="21"/>
              </w:rPr>
            </w:pPr>
          </w:p>
          <w:p w14:paraId="7370584A" w14:textId="77777777" w:rsidR="00896920" w:rsidRPr="00896920" w:rsidRDefault="00896920" w:rsidP="00896920">
            <w:pPr>
              <w:spacing w:line="276" w:lineRule="auto"/>
              <w:jc w:val="left"/>
              <w:rPr>
                <w:sz w:val="21"/>
                <w:szCs w:val="21"/>
              </w:rPr>
            </w:pPr>
            <w:r w:rsidRPr="00896920">
              <w:rPr>
                <w:sz w:val="21"/>
                <w:szCs w:val="21"/>
              </w:rPr>
              <w:t xml:space="preserve">- </w:t>
            </w:r>
            <w:r w:rsidRPr="00896920">
              <w:rPr>
                <w:b/>
                <w:sz w:val="21"/>
                <w:szCs w:val="21"/>
              </w:rPr>
              <w:t>Infectious</w:t>
            </w:r>
          </w:p>
          <w:p w14:paraId="37F7FD8D" w14:textId="77777777" w:rsidR="00896920" w:rsidRPr="00896920" w:rsidRDefault="00896920" w:rsidP="00896920">
            <w:pPr>
              <w:spacing w:line="276" w:lineRule="auto"/>
              <w:jc w:val="left"/>
              <w:rPr>
                <w:sz w:val="21"/>
                <w:szCs w:val="21"/>
              </w:rPr>
            </w:pPr>
          </w:p>
          <w:p w14:paraId="3FC6EF00" w14:textId="77777777" w:rsidR="00896920" w:rsidRPr="00896920" w:rsidRDefault="00896920" w:rsidP="00896920">
            <w:pPr>
              <w:spacing w:line="276" w:lineRule="auto"/>
              <w:jc w:val="left"/>
              <w:rPr>
                <w:sz w:val="21"/>
                <w:szCs w:val="21"/>
              </w:rPr>
            </w:pPr>
            <w:r w:rsidRPr="00896920">
              <w:rPr>
                <w:sz w:val="21"/>
                <w:szCs w:val="21"/>
              </w:rPr>
              <w:t xml:space="preserve">- </w:t>
            </w:r>
            <w:r w:rsidRPr="00896920">
              <w:rPr>
                <w:b/>
                <w:sz w:val="21"/>
                <w:szCs w:val="21"/>
              </w:rPr>
              <w:t>Metabolic</w:t>
            </w:r>
          </w:p>
          <w:p w14:paraId="4DCBB89A" w14:textId="77777777" w:rsidR="00896920" w:rsidRPr="00896920" w:rsidRDefault="00896920" w:rsidP="00896920">
            <w:pPr>
              <w:spacing w:line="276" w:lineRule="auto"/>
              <w:jc w:val="left"/>
              <w:rPr>
                <w:sz w:val="21"/>
                <w:szCs w:val="21"/>
              </w:rPr>
            </w:pPr>
            <w:r w:rsidRPr="00896920">
              <w:rPr>
                <w:sz w:val="21"/>
                <w:szCs w:val="21"/>
              </w:rPr>
              <w:t>(Mitochondrial disorder, Neuronal Ceroid Lipofuscinosis (Batten Disease), Disorder of pyridoxine/pyridoxal phosphate metabolism, Disorder of biotin metabolism, Disorder of creatine metabolism, Disorder of amino acid</w:t>
            </w:r>
          </w:p>
          <w:p w14:paraId="1B75D17A" w14:textId="77777777" w:rsidR="00896920" w:rsidRPr="00896920" w:rsidRDefault="00896920" w:rsidP="00896920">
            <w:pPr>
              <w:spacing w:line="276" w:lineRule="auto"/>
              <w:jc w:val="left"/>
              <w:rPr>
                <w:sz w:val="21"/>
                <w:szCs w:val="21"/>
              </w:rPr>
            </w:pPr>
            <w:r w:rsidRPr="00896920">
              <w:rPr>
                <w:sz w:val="21"/>
                <w:szCs w:val="21"/>
              </w:rPr>
              <w:t>Disorder of urea cycle, Disorder of pyrimidine and purine, Disorder of cholesterol, Other neurometabolic disorder)</w:t>
            </w:r>
          </w:p>
          <w:p w14:paraId="11F1ED85" w14:textId="77777777" w:rsidR="00896920" w:rsidRPr="00896920" w:rsidRDefault="00896920" w:rsidP="00896920">
            <w:pPr>
              <w:spacing w:line="276" w:lineRule="auto"/>
              <w:jc w:val="left"/>
              <w:rPr>
                <w:sz w:val="21"/>
                <w:szCs w:val="21"/>
              </w:rPr>
            </w:pPr>
          </w:p>
          <w:p w14:paraId="0931C3A3" w14:textId="77777777" w:rsidR="00896920" w:rsidRPr="00896920" w:rsidRDefault="00896920" w:rsidP="00896920">
            <w:pPr>
              <w:spacing w:line="276" w:lineRule="auto"/>
              <w:jc w:val="left"/>
              <w:rPr>
                <w:sz w:val="21"/>
                <w:szCs w:val="21"/>
              </w:rPr>
            </w:pPr>
            <w:r w:rsidRPr="00896920">
              <w:rPr>
                <w:sz w:val="21"/>
                <w:szCs w:val="21"/>
              </w:rPr>
              <w:t xml:space="preserve">- </w:t>
            </w:r>
            <w:r w:rsidRPr="00896920">
              <w:rPr>
                <w:b/>
                <w:sz w:val="21"/>
                <w:szCs w:val="21"/>
              </w:rPr>
              <w:t>Immune</w:t>
            </w:r>
          </w:p>
          <w:p w14:paraId="552B0028" w14:textId="77777777" w:rsidR="00896920" w:rsidRPr="00896920" w:rsidRDefault="00896920" w:rsidP="00896920">
            <w:pPr>
              <w:spacing w:line="276" w:lineRule="auto"/>
              <w:jc w:val="left"/>
              <w:rPr>
                <w:sz w:val="21"/>
                <w:szCs w:val="21"/>
              </w:rPr>
            </w:pPr>
            <w:r w:rsidRPr="00896920">
              <w:rPr>
                <w:sz w:val="21"/>
                <w:szCs w:val="21"/>
              </w:rPr>
              <w:t>(Rasmussen Encephalitis, Antibody mediated)</w:t>
            </w:r>
          </w:p>
          <w:p w14:paraId="6DB1E45B" w14:textId="77777777" w:rsidR="00896920" w:rsidRPr="00896920" w:rsidRDefault="00896920" w:rsidP="00896920">
            <w:pPr>
              <w:spacing w:line="276" w:lineRule="auto"/>
              <w:jc w:val="left"/>
              <w:rPr>
                <w:sz w:val="21"/>
                <w:szCs w:val="21"/>
              </w:rPr>
            </w:pPr>
          </w:p>
          <w:p w14:paraId="5C92717D" w14:textId="77777777" w:rsidR="00896920" w:rsidRPr="00896920" w:rsidRDefault="00896920" w:rsidP="00896920">
            <w:pPr>
              <w:spacing w:line="276" w:lineRule="auto"/>
              <w:jc w:val="left"/>
              <w:rPr>
                <w:sz w:val="21"/>
                <w:szCs w:val="21"/>
              </w:rPr>
            </w:pPr>
            <w:r w:rsidRPr="00896920">
              <w:rPr>
                <w:sz w:val="21"/>
                <w:szCs w:val="21"/>
              </w:rPr>
              <w:t xml:space="preserve">- </w:t>
            </w:r>
            <w:r w:rsidRPr="00896920">
              <w:rPr>
                <w:b/>
                <w:sz w:val="21"/>
                <w:szCs w:val="21"/>
              </w:rPr>
              <w:t>Not known</w:t>
            </w:r>
          </w:p>
        </w:tc>
        <w:tc>
          <w:tcPr>
            <w:tcW w:w="3402" w:type="dxa"/>
          </w:tcPr>
          <w:p w14:paraId="7918C11E" w14:textId="66597BA4" w:rsidR="00896920" w:rsidRPr="00896920" w:rsidRDefault="00896920" w:rsidP="00896920">
            <w:pPr>
              <w:spacing w:line="276" w:lineRule="auto"/>
              <w:jc w:val="left"/>
              <w:rPr>
                <w:b/>
                <w:sz w:val="21"/>
                <w:szCs w:val="21"/>
              </w:rPr>
            </w:pPr>
            <w:r w:rsidRPr="00896920">
              <w:rPr>
                <w:sz w:val="21"/>
                <w:szCs w:val="21"/>
              </w:rPr>
              <w:t>% (n) of cohort with a diagnosis of epilepsy(s)</w:t>
            </w:r>
          </w:p>
          <w:p w14:paraId="45B58DA4" w14:textId="77777777" w:rsidR="00896920" w:rsidRPr="00896920" w:rsidRDefault="00896920" w:rsidP="00896920">
            <w:pPr>
              <w:spacing w:line="276" w:lineRule="auto"/>
              <w:jc w:val="left"/>
              <w:rPr>
                <w:sz w:val="21"/>
                <w:szCs w:val="21"/>
              </w:rPr>
            </w:pPr>
            <w:r w:rsidRPr="00896920">
              <w:rPr>
                <w:sz w:val="21"/>
                <w:szCs w:val="21"/>
              </w:rPr>
              <w:t xml:space="preserve">% (n) of cohort with a diagnosis of epilepsy(s) </w:t>
            </w:r>
            <w:r w:rsidRPr="00896920">
              <w:rPr>
                <w:b/>
                <w:sz w:val="21"/>
                <w:szCs w:val="21"/>
              </w:rPr>
              <w:t>with a recorded seizure cause</w:t>
            </w:r>
            <w:r w:rsidRPr="00896920">
              <w:rPr>
                <w:sz w:val="21"/>
                <w:szCs w:val="21"/>
              </w:rPr>
              <w:t xml:space="preserve"> </w:t>
            </w:r>
          </w:p>
        </w:tc>
        <w:tc>
          <w:tcPr>
            <w:tcW w:w="3969" w:type="dxa"/>
          </w:tcPr>
          <w:p w14:paraId="7C013A21" w14:textId="77777777" w:rsidR="00896920" w:rsidRPr="00896920" w:rsidRDefault="00896920" w:rsidP="00896920">
            <w:pPr>
              <w:spacing w:line="276" w:lineRule="auto"/>
              <w:jc w:val="left"/>
              <w:rPr>
                <w:sz w:val="21"/>
                <w:szCs w:val="21"/>
              </w:rPr>
            </w:pPr>
          </w:p>
        </w:tc>
      </w:tr>
      <w:tr w:rsidR="00896920" w:rsidRPr="00896920" w14:paraId="2B76734D" w14:textId="77777777" w:rsidTr="00896920">
        <w:trPr>
          <w:trHeight w:val="340"/>
        </w:trPr>
        <w:tc>
          <w:tcPr>
            <w:tcW w:w="646" w:type="dxa"/>
            <w:shd w:val="clear" w:color="auto" w:fill="auto"/>
            <w:vAlign w:val="bottom"/>
          </w:tcPr>
          <w:p w14:paraId="45EA92E0" w14:textId="72C9E85C" w:rsidR="00896920" w:rsidRPr="00896920" w:rsidRDefault="00896920" w:rsidP="00896920">
            <w:pPr>
              <w:spacing w:line="276" w:lineRule="auto"/>
              <w:jc w:val="left"/>
              <w:rPr>
                <w:b/>
                <w:color w:val="000000" w:themeColor="text1"/>
                <w:sz w:val="21"/>
                <w:szCs w:val="21"/>
              </w:rPr>
            </w:pPr>
            <w:r w:rsidRPr="00896920">
              <w:rPr>
                <w:b/>
                <w:color w:val="000000" w:themeColor="text1"/>
                <w:sz w:val="21"/>
                <w:szCs w:val="21"/>
              </w:rPr>
              <w:lastRenderedPageBreak/>
              <w:t>7.6</w:t>
            </w:r>
          </w:p>
        </w:tc>
        <w:tc>
          <w:tcPr>
            <w:tcW w:w="7421" w:type="dxa"/>
            <w:shd w:val="clear" w:color="auto" w:fill="auto"/>
            <w:vAlign w:val="bottom"/>
          </w:tcPr>
          <w:p w14:paraId="7DCA4E02" w14:textId="68ACBD64" w:rsidR="00896920" w:rsidRPr="00896920" w:rsidRDefault="00896920" w:rsidP="00896920">
            <w:pPr>
              <w:spacing w:line="276" w:lineRule="auto"/>
              <w:jc w:val="left"/>
              <w:rPr>
                <w:b/>
                <w:color w:val="000000" w:themeColor="text1"/>
                <w:sz w:val="21"/>
                <w:szCs w:val="21"/>
              </w:rPr>
            </w:pPr>
            <w:r w:rsidRPr="00896920">
              <w:rPr>
                <w:b/>
                <w:color w:val="000000" w:themeColor="text1"/>
                <w:sz w:val="21"/>
                <w:szCs w:val="21"/>
              </w:rPr>
              <w:t>Convulsive seizures</w:t>
            </w:r>
          </w:p>
        </w:tc>
        <w:tc>
          <w:tcPr>
            <w:tcW w:w="3402" w:type="dxa"/>
            <w:shd w:val="clear" w:color="auto" w:fill="auto"/>
            <w:vAlign w:val="bottom"/>
          </w:tcPr>
          <w:p w14:paraId="551F8E9F" w14:textId="77777777" w:rsidR="00896920" w:rsidRPr="00896920" w:rsidRDefault="00896920" w:rsidP="00896920">
            <w:pPr>
              <w:spacing w:line="276" w:lineRule="auto"/>
              <w:jc w:val="left"/>
              <w:rPr>
                <w:b/>
                <w:color w:val="000000" w:themeColor="text1"/>
                <w:sz w:val="21"/>
                <w:szCs w:val="21"/>
              </w:rPr>
            </w:pPr>
          </w:p>
        </w:tc>
        <w:tc>
          <w:tcPr>
            <w:tcW w:w="3969" w:type="dxa"/>
            <w:shd w:val="clear" w:color="auto" w:fill="auto"/>
            <w:vAlign w:val="bottom"/>
          </w:tcPr>
          <w:p w14:paraId="7FFD175E" w14:textId="77777777" w:rsidR="00896920" w:rsidRPr="00896920" w:rsidRDefault="00896920" w:rsidP="00896920">
            <w:pPr>
              <w:spacing w:line="276" w:lineRule="auto"/>
              <w:jc w:val="left"/>
              <w:rPr>
                <w:b/>
                <w:color w:val="000000" w:themeColor="text1"/>
                <w:sz w:val="21"/>
                <w:szCs w:val="21"/>
              </w:rPr>
            </w:pPr>
          </w:p>
        </w:tc>
      </w:tr>
      <w:tr w:rsidR="00896920" w:rsidRPr="00896920" w14:paraId="5B738021" w14:textId="77777777" w:rsidTr="00896920">
        <w:tc>
          <w:tcPr>
            <w:tcW w:w="646" w:type="dxa"/>
          </w:tcPr>
          <w:p w14:paraId="5D40EDE1" w14:textId="34A20E99" w:rsidR="00896920" w:rsidRPr="00896920" w:rsidRDefault="00896920" w:rsidP="00896920">
            <w:pPr>
              <w:spacing w:line="276" w:lineRule="auto"/>
              <w:jc w:val="left"/>
              <w:rPr>
                <w:sz w:val="21"/>
                <w:szCs w:val="21"/>
              </w:rPr>
            </w:pPr>
            <w:r w:rsidRPr="00896920">
              <w:rPr>
                <w:sz w:val="21"/>
                <w:szCs w:val="21"/>
              </w:rPr>
              <w:t>7.6.1</w:t>
            </w:r>
          </w:p>
        </w:tc>
        <w:tc>
          <w:tcPr>
            <w:tcW w:w="7421" w:type="dxa"/>
          </w:tcPr>
          <w:p w14:paraId="7A321814" w14:textId="53116448" w:rsidR="00896920" w:rsidRPr="00896920" w:rsidRDefault="00896920" w:rsidP="00896920">
            <w:pPr>
              <w:spacing w:line="276" w:lineRule="auto"/>
              <w:jc w:val="left"/>
              <w:rPr>
                <w:sz w:val="21"/>
                <w:szCs w:val="21"/>
              </w:rPr>
            </w:pPr>
            <w:r w:rsidRPr="00896920">
              <w:rPr>
                <w:sz w:val="21"/>
                <w:szCs w:val="21"/>
              </w:rPr>
              <w:t>Convulsive epileptic seizures</w:t>
            </w:r>
          </w:p>
        </w:tc>
        <w:tc>
          <w:tcPr>
            <w:tcW w:w="3402" w:type="dxa"/>
          </w:tcPr>
          <w:p w14:paraId="6ED29F90" w14:textId="77777777" w:rsidR="00896920" w:rsidRPr="00896920" w:rsidRDefault="00896920" w:rsidP="00896920">
            <w:pPr>
              <w:spacing w:line="276" w:lineRule="auto"/>
              <w:jc w:val="left"/>
              <w:rPr>
                <w:sz w:val="21"/>
                <w:szCs w:val="21"/>
              </w:rPr>
            </w:pPr>
            <w:r w:rsidRPr="00896920">
              <w:rPr>
                <w:sz w:val="21"/>
                <w:szCs w:val="21"/>
              </w:rPr>
              <w:t>% (n) of cohort with a diagnosis of epilepsy(s)</w:t>
            </w:r>
          </w:p>
        </w:tc>
        <w:tc>
          <w:tcPr>
            <w:tcW w:w="3969" w:type="dxa"/>
          </w:tcPr>
          <w:p w14:paraId="3B843F0C" w14:textId="77777777" w:rsidR="00896920" w:rsidRPr="00896920" w:rsidRDefault="00896920" w:rsidP="00896920">
            <w:pPr>
              <w:spacing w:line="276" w:lineRule="auto"/>
              <w:jc w:val="left"/>
              <w:rPr>
                <w:sz w:val="21"/>
                <w:szCs w:val="21"/>
              </w:rPr>
            </w:pPr>
          </w:p>
        </w:tc>
      </w:tr>
      <w:tr w:rsidR="00896920" w:rsidRPr="00896920" w14:paraId="5B67CD8A" w14:textId="77777777" w:rsidTr="00896920">
        <w:tc>
          <w:tcPr>
            <w:tcW w:w="646" w:type="dxa"/>
          </w:tcPr>
          <w:p w14:paraId="600DAFD9" w14:textId="31785B8D" w:rsidR="00896920" w:rsidRPr="00896920" w:rsidRDefault="00896920" w:rsidP="00896920">
            <w:pPr>
              <w:spacing w:line="276" w:lineRule="auto"/>
              <w:jc w:val="left"/>
              <w:rPr>
                <w:sz w:val="21"/>
                <w:szCs w:val="21"/>
              </w:rPr>
            </w:pPr>
            <w:r w:rsidRPr="00896920">
              <w:rPr>
                <w:sz w:val="21"/>
                <w:szCs w:val="21"/>
              </w:rPr>
              <w:t>7.6.2</w:t>
            </w:r>
          </w:p>
        </w:tc>
        <w:tc>
          <w:tcPr>
            <w:tcW w:w="7421" w:type="dxa"/>
          </w:tcPr>
          <w:p w14:paraId="79076AD8" w14:textId="1EF2B4C5" w:rsidR="00896920" w:rsidRPr="00896920" w:rsidRDefault="00896920" w:rsidP="00896920">
            <w:pPr>
              <w:spacing w:line="276" w:lineRule="auto"/>
              <w:jc w:val="left"/>
              <w:rPr>
                <w:b/>
                <w:sz w:val="21"/>
                <w:szCs w:val="21"/>
              </w:rPr>
            </w:pPr>
            <w:r w:rsidRPr="00896920">
              <w:rPr>
                <w:sz w:val="21"/>
                <w:szCs w:val="21"/>
              </w:rPr>
              <w:t>Prolonged generalised convulsive seizures &gt; 5 min duration (or successive continuing &gt; 5min)</w:t>
            </w:r>
          </w:p>
        </w:tc>
        <w:tc>
          <w:tcPr>
            <w:tcW w:w="3402" w:type="dxa"/>
          </w:tcPr>
          <w:p w14:paraId="2C9AE026" w14:textId="77777777" w:rsidR="00896920" w:rsidRPr="00896920" w:rsidRDefault="00896920" w:rsidP="00896920">
            <w:pPr>
              <w:spacing w:line="276" w:lineRule="auto"/>
              <w:jc w:val="left"/>
              <w:rPr>
                <w:sz w:val="21"/>
                <w:szCs w:val="21"/>
              </w:rPr>
            </w:pPr>
            <w:r w:rsidRPr="00896920">
              <w:rPr>
                <w:sz w:val="21"/>
                <w:szCs w:val="21"/>
              </w:rPr>
              <w:t>% (n) of cohort with a diagnosis of epilepsy(s)</w:t>
            </w:r>
          </w:p>
        </w:tc>
        <w:tc>
          <w:tcPr>
            <w:tcW w:w="3969" w:type="dxa"/>
          </w:tcPr>
          <w:p w14:paraId="2BB50AB0" w14:textId="77777777" w:rsidR="00896920" w:rsidRPr="00896920" w:rsidRDefault="00896920" w:rsidP="00896920">
            <w:pPr>
              <w:spacing w:line="276" w:lineRule="auto"/>
              <w:jc w:val="left"/>
              <w:rPr>
                <w:sz w:val="21"/>
                <w:szCs w:val="21"/>
              </w:rPr>
            </w:pPr>
          </w:p>
        </w:tc>
      </w:tr>
      <w:tr w:rsidR="00896920" w:rsidRPr="00896920" w14:paraId="6E44E802" w14:textId="77777777" w:rsidTr="00896920">
        <w:tc>
          <w:tcPr>
            <w:tcW w:w="646" w:type="dxa"/>
          </w:tcPr>
          <w:p w14:paraId="4EB4CC11" w14:textId="19B6B538" w:rsidR="00896920" w:rsidRPr="00896920" w:rsidRDefault="00896920" w:rsidP="00896920">
            <w:pPr>
              <w:spacing w:line="276" w:lineRule="auto"/>
              <w:jc w:val="left"/>
              <w:rPr>
                <w:sz w:val="21"/>
                <w:szCs w:val="21"/>
              </w:rPr>
            </w:pPr>
            <w:r w:rsidRPr="00896920">
              <w:rPr>
                <w:sz w:val="21"/>
                <w:szCs w:val="21"/>
              </w:rPr>
              <w:t>7.6.3</w:t>
            </w:r>
          </w:p>
        </w:tc>
        <w:tc>
          <w:tcPr>
            <w:tcW w:w="7421" w:type="dxa"/>
          </w:tcPr>
          <w:p w14:paraId="38450B8A" w14:textId="08200036" w:rsidR="00896920" w:rsidRPr="00896920" w:rsidRDefault="00896920" w:rsidP="00896920">
            <w:pPr>
              <w:spacing w:line="276" w:lineRule="auto"/>
              <w:jc w:val="left"/>
              <w:rPr>
                <w:sz w:val="21"/>
                <w:szCs w:val="21"/>
              </w:rPr>
            </w:pPr>
            <w:r w:rsidRPr="00896920">
              <w:rPr>
                <w:sz w:val="21"/>
                <w:szCs w:val="21"/>
              </w:rPr>
              <w:t>Prolonged focal seizures &gt; 5 min duration (or successive continuing &gt; 5min)</w:t>
            </w:r>
          </w:p>
        </w:tc>
        <w:tc>
          <w:tcPr>
            <w:tcW w:w="3402" w:type="dxa"/>
          </w:tcPr>
          <w:p w14:paraId="4BD86FE5" w14:textId="77777777" w:rsidR="00896920" w:rsidRPr="00896920" w:rsidRDefault="00896920" w:rsidP="00896920">
            <w:pPr>
              <w:spacing w:line="276" w:lineRule="auto"/>
              <w:jc w:val="left"/>
              <w:rPr>
                <w:sz w:val="21"/>
                <w:szCs w:val="21"/>
              </w:rPr>
            </w:pPr>
            <w:r w:rsidRPr="00896920">
              <w:rPr>
                <w:sz w:val="21"/>
                <w:szCs w:val="21"/>
              </w:rPr>
              <w:t>% (n) of cohort with a diagnosis of epilepsy(s)</w:t>
            </w:r>
          </w:p>
        </w:tc>
        <w:tc>
          <w:tcPr>
            <w:tcW w:w="3969" w:type="dxa"/>
          </w:tcPr>
          <w:p w14:paraId="228BF50E" w14:textId="77777777" w:rsidR="00896920" w:rsidRPr="00896920" w:rsidRDefault="00896920" w:rsidP="00896920">
            <w:pPr>
              <w:spacing w:line="276" w:lineRule="auto"/>
              <w:jc w:val="left"/>
              <w:rPr>
                <w:sz w:val="21"/>
                <w:szCs w:val="21"/>
              </w:rPr>
            </w:pPr>
          </w:p>
        </w:tc>
      </w:tr>
      <w:tr w:rsidR="00896920" w:rsidRPr="00896920" w14:paraId="367C18F9" w14:textId="77777777" w:rsidTr="00896920">
        <w:tc>
          <w:tcPr>
            <w:tcW w:w="646" w:type="dxa"/>
          </w:tcPr>
          <w:p w14:paraId="24CFB517" w14:textId="34E4247A" w:rsidR="00896920" w:rsidRPr="00896920" w:rsidRDefault="00896920" w:rsidP="00896920">
            <w:pPr>
              <w:spacing w:line="276" w:lineRule="auto"/>
              <w:jc w:val="left"/>
              <w:rPr>
                <w:sz w:val="21"/>
                <w:szCs w:val="21"/>
              </w:rPr>
            </w:pPr>
            <w:r w:rsidRPr="00896920">
              <w:rPr>
                <w:sz w:val="21"/>
                <w:szCs w:val="21"/>
              </w:rPr>
              <w:t>7.6.4</w:t>
            </w:r>
          </w:p>
        </w:tc>
        <w:tc>
          <w:tcPr>
            <w:tcW w:w="7421" w:type="dxa"/>
          </w:tcPr>
          <w:p w14:paraId="7E2D9CD9" w14:textId="4E0805B4" w:rsidR="00896920" w:rsidRPr="00896920" w:rsidRDefault="00896920" w:rsidP="00896920">
            <w:pPr>
              <w:spacing w:line="276" w:lineRule="auto"/>
              <w:jc w:val="left"/>
              <w:rPr>
                <w:sz w:val="21"/>
                <w:szCs w:val="21"/>
              </w:rPr>
            </w:pPr>
            <w:r w:rsidRPr="00896920">
              <w:rPr>
                <w:sz w:val="21"/>
                <w:szCs w:val="21"/>
              </w:rPr>
              <w:t>Family history of epilepsy</w:t>
            </w:r>
          </w:p>
        </w:tc>
        <w:tc>
          <w:tcPr>
            <w:tcW w:w="3402" w:type="dxa"/>
          </w:tcPr>
          <w:p w14:paraId="36E73947" w14:textId="77777777" w:rsidR="00896920" w:rsidRPr="00896920" w:rsidRDefault="00896920" w:rsidP="00896920">
            <w:pPr>
              <w:spacing w:line="276" w:lineRule="auto"/>
              <w:jc w:val="left"/>
              <w:rPr>
                <w:sz w:val="21"/>
                <w:szCs w:val="21"/>
              </w:rPr>
            </w:pPr>
            <w:r w:rsidRPr="00896920">
              <w:rPr>
                <w:sz w:val="21"/>
                <w:szCs w:val="21"/>
              </w:rPr>
              <w:t>% (n) of cohort with a diagnosis of epilepsy(s)</w:t>
            </w:r>
          </w:p>
        </w:tc>
        <w:tc>
          <w:tcPr>
            <w:tcW w:w="3969" w:type="dxa"/>
          </w:tcPr>
          <w:p w14:paraId="458911C9" w14:textId="77777777" w:rsidR="00896920" w:rsidRPr="00896920" w:rsidRDefault="00896920" w:rsidP="00896920">
            <w:pPr>
              <w:spacing w:line="276" w:lineRule="auto"/>
              <w:jc w:val="left"/>
              <w:rPr>
                <w:sz w:val="21"/>
                <w:szCs w:val="21"/>
              </w:rPr>
            </w:pPr>
          </w:p>
        </w:tc>
      </w:tr>
      <w:tr w:rsidR="00896920" w:rsidRPr="00896920" w14:paraId="78EB2937" w14:textId="77777777" w:rsidTr="00896920">
        <w:trPr>
          <w:trHeight w:val="340"/>
        </w:trPr>
        <w:tc>
          <w:tcPr>
            <w:tcW w:w="646" w:type="dxa"/>
            <w:shd w:val="clear" w:color="auto" w:fill="7030A0"/>
            <w:vAlign w:val="bottom"/>
          </w:tcPr>
          <w:p w14:paraId="392A69E4" w14:textId="4644FD52" w:rsidR="00896920" w:rsidRPr="00896920" w:rsidRDefault="00896920" w:rsidP="00896920">
            <w:pPr>
              <w:spacing w:line="276" w:lineRule="auto"/>
              <w:jc w:val="left"/>
              <w:rPr>
                <w:b/>
                <w:color w:val="FFFFFF" w:themeColor="background1"/>
                <w:sz w:val="21"/>
                <w:szCs w:val="21"/>
              </w:rPr>
            </w:pPr>
            <w:r w:rsidRPr="00896920">
              <w:rPr>
                <w:b/>
                <w:color w:val="FFFFFF" w:themeColor="background1"/>
                <w:sz w:val="21"/>
                <w:szCs w:val="21"/>
              </w:rPr>
              <w:t>8</w:t>
            </w:r>
          </w:p>
        </w:tc>
        <w:tc>
          <w:tcPr>
            <w:tcW w:w="7421" w:type="dxa"/>
            <w:shd w:val="clear" w:color="auto" w:fill="7030A0"/>
            <w:vAlign w:val="bottom"/>
          </w:tcPr>
          <w:p w14:paraId="2610602A" w14:textId="4D3D0660" w:rsidR="00896920" w:rsidRPr="00896920" w:rsidRDefault="00896920" w:rsidP="00896920">
            <w:pPr>
              <w:spacing w:line="276" w:lineRule="auto"/>
              <w:jc w:val="left"/>
              <w:rPr>
                <w:b/>
                <w:color w:val="FFFFFF" w:themeColor="background1"/>
                <w:sz w:val="21"/>
                <w:szCs w:val="21"/>
              </w:rPr>
            </w:pPr>
            <w:r w:rsidRPr="00896920">
              <w:rPr>
                <w:b/>
                <w:color w:val="FFFFFF" w:themeColor="background1"/>
                <w:sz w:val="21"/>
                <w:szCs w:val="21"/>
              </w:rPr>
              <w:t>Neurodisability/neurodevelopmental problem(s)</w:t>
            </w:r>
          </w:p>
        </w:tc>
        <w:tc>
          <w:tcPr>
            <w:tcW w:w="3402" w:type="dxa"/>
            <w:shd w:val="clear" w:color="auto" w:fill="7030A0"/>
          </w:tcPr>
          <w:p w14:paraId="5D45FDC1" w14:textId="77777777" w:rsidR="00896920" w:rsidRPr="00896920" w:rsidRDefault="00896920" w:rsidP="00896920">
            <w:pPr>
              <w:spacing w:line="276" w:lineRule="auto"/>
              <w:jc w:val="left"/>
              <w:rPr>
                <w:color w:val="FFFFFF" w:themeColor="background1"/>
                <w:sz w:val="21"/>
                <w:szCs w:val="21"/>
              </w:rPr>
            </w:pPr>
          </w:p>
        </w:tc>
        <w:tc>
          <w:tcPr>
            <w:tcW w:w="3969" w:type="dxa"/>
            <w:shd w:val="clear" w:color="auto" w:fill="7030A0"/>
          </w:tcPr>
          <w:p w14:paraId="57447937" w14:textId="77777777" w:rsidR="00896920" w:rsidRPr="00896920" w:rsidRDefault="00896920" w:rsidP="00896920">
            <w:pPr>
              <w:spacing w:line="276" w:lineRule="auto"/>
              <w:jc w:val="left"/>
              <w:rPr>
                <w:color w:val="FFFFFF" w:themeColor="background1"/>
                <w:sz w:val="21"/>
                <w:szCs w:val="21"/>
              </w:rPr>
            </w:pPr>
          </w:p>
        </w:tc>
      </w:tr>
      <w:tr w:rsidR="00896920" w:rsidRPr="00896920" w14:paraId="0C511D1D" w14:textId="77777777" w:rsidTr="00896920">
        <w:tc>
          <w:tcPr>
            <w:tcW w:w="646" w:type="dxa"/>
          </w:tcPr>
          <w:p w14:paraId="7D6DE4C2" w14:textId="71054646" w:rsidR="00896920" w:rsidRPr="00896920" w:rsidRDefault="00896920" w:rsidP="00896920">
            <w:pPr>
              <w:spacing w:line="276" w:lineRule="auto"/>
              <w:jc w:val="left"/>
              <w:rPr>
                <w:sz w:val="21"/>
                <w:szCs w:val="21"/>
              </w:rPr>
            </w:pPr>
            <w:r w:rsidRPr="00896920">
              <w:rPr>
                <w:sz w:val="21"/>
                <w:szCs w:val="21"/>
              </w:rPr>
              <w:t>8.1</w:t>
            </w:r>
          </w:p>
        </w:tc>
        <w:tc>
          <w:tcPr>
            <w:tcW w:w="7421" w:type="dxa"/>
          </w:tcPr>
          <w:p w14:paraId="709914F2" w14:textId="2B2D2194" w:rsidR="00896920" w:rsidRPr="00896920" w:rsidRDefault="00896920" w:rsidP="00896920">
            <w:pPr>
              <w:spacing w:line="276" w:lineRule="auto"/>
              <w:jc w:val="left"/>
              <w:rPr>
                <w:sz w:val="21"/>
                <w:szCs w:val="21"/>
              </w:rPr>
            </w:pPr>
            <w:r w:rsidRPr="00896920">
              <w:rPr>
                <w:sz w:val="21"/>
                <w:szCs w:val="21"/>
              </w:rPr>
              <w:t>1. Autistic spectrum disorder</w:t>
            </w:r>
          </w:p>
          <w:p w14:paraId="3BC56C65" w14:textId="77777777" w:rsidR="00896920" w:rsidRPr="00896920" w:rsidRDefault="00896920" w:rsidP="00896920">
            <w:pPr>
              <w:spacing w:line="276" w:lineRule="auto"/>
              <w:jc w:val="left"/>
              <w:rPr>
                <w:sz w:val="21"/>
                <w:szCs w:val="21"/>
              </w:rPr>
            </w:pPr>
            <w:r w:rsidRPr="00896920">
              <w:rPr>
                <w:sz w:val="21"/>
                <w:szCs w:val="21"/>
              </w:rPr>
              <w:t>2. Cerebral palsy</w:t>
            </w:r>
          </w:p>
          <w:p w14:paraId="1FDC2880" w14:textId="77777777" w:rsidR="00896920" w:rsidRPr="00896920" w:rsidRDefault="00896920" w:rsidP="00896920">
            <w:pPr>
              <w:spacing w:line="276" w:lineRule="auto"/>
              <w:jc w:val="left"/>
              <w:rPr>
                <w:sz w:val="21"/>
                <w:szCs w:val="21"/>
              </w:rPr>
            </w:pPr>
            <w:r w:rsidRPr="00896920">
              <w:rPr>
                <w:sz w:val="21"/>
                <w:szCs w:val="21"/>
              </w:rPr>
              <w:t>3. Neurodegenerative disease or condition</w:t>
            </w:r>
          </w:p>
          <w:p w14:paraId="5C0A66C1" w14:textId="77777777" w:rsidR="00896920" w:rsidRPr="00896920" w:rsidRDefault="00896920" w:rsidP="00896920">
            <w:pPr>
              <w:spacing w:line="276" w:lineRule="auto"/>
              <w:jc w:val="left"/>
              <w:rPr>
                <w:sz w:val="21"/>
                <w:szCs w:val="21"/>
              </w:rPr>
            </w:pPr>
            <w:r w:rsidRPr="00896920">
              <w:rPr>
                <w:sz w:val="21"/>
                <w:szCs w:val="21"/>
              </w:rPr>
              <w:t>4. An identified chromosomal disorder with a neurological or developmental component</w:t>
            </w:r>
          </w:p>
          <w:p w14:paraId="1614D30E" w14:textId="77777777" w:rsidR="00896920" w:rsidRPr="00896920" w:rsidRDefault="00896920" w:rsidP="00896920">
            <w:pPr>
              <w:spacing w:line="276" w:lineRule="auto"/>
              <w:jc w:val="left"/>
              <w:rPr>
                <w:sz w:val="21"/>
                <w:szCs w:val="21"/>
              </w:rPr>
            </w:pPr>
            <w:r w:rsidRPr="00896920">
              <w:rPr>
                <w:sz w:val="21"/>
                <w:szCs w:val="21"/>
              </w:rPr>
              <w:t>5. Attention deficit hyperactivity disorder</w:t>
            </w:r>
          </w:p>
          <w:p w14:paraId="37F18ADD" w14:textId="77777777" w:rsidR="00896920" w:rsidRPr="00896920" w:rsidRDefault="00896920" w:rsidP="00896920">
            <w:pPr>
              <w:spacing w:line="276" w:lineRule="auto"/>
              <w:jc w:val="left"/>
              <w:rPr>
                <w:sz w:val="21"/>
                <w:szCs w:val="21"/>
              </w:rPr>
            </w:pPr>
            <w:r w:rsidRPr="00896920">
              <w:rPr>
                <w:sz w:val="21"/>
                <w:szCs w:val="21"/>
              </w:rPr>
              <w:t>6. Intellectual disability/global development delay/’learning disability’</w:t>
            </w:r>
          </w:p>
          <w:p w14:paraId="486924C4" w14:textId="77777777" w:rsidR="00896920" w:rsidRPr="00896920" w:rsidRDefault="00896920" w:rsidP="00896920">
            <w:pPr>
              <w:spacing w:line="276" w:lineRule="auto"/>
              <w:jc w:val="left"/>
              <w:rPr>
                <w:sz w:val="21"/>
                <w:szCs w:val="21"/>
              </w:rPr>
            </w:pPr>
            <w:r w:rsidRPr="00896920">
              <w:rPr>
                <w:sz w:val="21"/>
                <w:szCs w:val="21"/>
              </w:rPr>
              <w:t>7. Dyspraxia</w:t>
            </w:r>
          </w:p>
          <w:p w14:paraId="04B43CF0" w14:textId="77777777" w:rsidR="00896920" w:rsidRPr="00896920" w:rsidRDefault="00896920" w:rsidP="00896920">
            <w:pPr>
              <w:spacing w:line="276" w:lineRule="auto"/>
              <w:jc w:val="left"/>
              <w:rPr>
                <w:sz w:val="21"/>
                <w:szCs w:val="21"/>
              </w:rPr>
            </w:pPr>
            <w:r w:rsidRPr="00896920">
              <w:rPr>
                <w:sz w:val="21"/>
                <w:szCs w:val="21"/>
              </w:rPr>
              <w:t>8. Dyslexia</w:t>
            </w:r>
          </w:p>
          <w:p w14:paraId="11926C7A" w14:textId="77777777" w:rsidR="00896920" w:rsidRPr="00896920" w:rsidRDefault="00896920" w:rsidP="00896920">
            <w:pPr>
              <w:spacing w:line="276" w:lineRule="auto"/>
              <w:jc w:val="left"/>
              <w:rPr>
                <w:sz w:val="21"/>
                <w:szCs w:val="21"/>
              </w:rPr>
            </w:pPr>
            <w:r w:rsidRPr="00896920">
              <w:rPr>
                <w:sz w:val="21"/>
                <w:szCs w:val="21"/>
              </w:rPr>
              <w:t>9. Speech disorder</w:t>
            </w:r>
          </w:p>
          <w:p w14:paraId="39583B05" w14:textId="77777777" w:rsidR="00896920" w:rsidRPr="00896920" w:rsidRDefault="00896920" w:rsidP="00896920">
            <w:pPr>
              <w:spacing w:line="276" w:lineRule="auto"/>
              <w:jc w:val="left"/>
              <w:rPr>
                <w:sz w:val="21"/>
                <w:szCs w:val="21"/>
              </w:rPr>
            </w:pPr>
            <w:r w:rsidRPr="00896920">
              <w:rPr>
                <w:sz w:val="21"/>
                <w:szCs w:val="21"/>
              </w:rPr>
              <w:t>10. Other learning difficulty</w:t>
            </w:r>
          </w:p>
        </w:tc>
        <w:tc>
          <w:tcPr>
            <w:tcW w:w="3402" w:type="dxa"/>
          </w:tcPr>
          <w:p w14:paraId="43D62FBF" w14:textId="77777777" w:rsidR="00896920" w:rsidRPr="00896920" w:rsidRDefault="00896920" w:rsidP="00896920">
            <w:pPr>
              <w:spacing w:line="276" w:lineRule="auto"/>
              <w:jc w:val="left"/>
              <w:rPr>
                <w:sz w:val="21"/>
                <w:szCs w:val="21"/>
              </w:rPr>
            </w:pPr>
            <w:r w:rsidRPr="00896920">
              <w:rPr>
                <w:sz w:val="21"/>
                <w:szCs w:val="21"/>
              </w:rPr>
              <w:t>% (n) of cohort with a diagnosis of epilepsy(s)</w:t>
            </w:r>
          </w:p>
          <w:p w14:paraId="16CF152D" w14:textId="77777777" w:rsidR="00896920" w:rsidRPr="00896920" w:rsidRDefault="00896920" w:rsidP="00896920">
            <w:pPr>
              <w:spacing w:line="276" w:lineRule="auto"/>
              <w:jc w:val="left"/>
              <w:rPr>
                <w:sz w:val="21"/>
                <w:szCs w:val="21"/>
              </w:rPr>
            </w:pPr>
          </w:p>
          <w:p w14:paraId="08DCF939" w14:textId="3E24517E" w:rsidR="00896920" w:rsidRPr="00896920" w:rsidRDefault="00896920" w:rsidP="00896920">
            <w:pPr>
              <w:spacing w:line="276" w:lineRule="auto"/>
              <w:jc w:val="left"/>
              <w:rPr>
                <w:sz w:val="21"/>
                <w:szCs w:val="21"/>
              </w:rPr>
            </w:pPr>
            <w:r w:rsidRPr="00896920">
              <w:rPr>
                <w:sz w:val="21"/>
                <w:szCs w:val="21"/>
              </w:rPr>
              <w:t>For 6., include reporting on severity</w:t>
            </w:r>
          </w:p>
        </w:tc>
        <w:tc>
          <w:tcPr>
            <w:tcW w:w="3969" w:type="dxa"/>
          </w:tcPr>
          <w:p w14:paraId="7B732B4D" w14:textId="3B49D455" w:rsidR="00896920" w:rsidRPr="00896920" w:rsidRDefault="00896920" w:rsidP="00896920">
            <w:pPr>
              <w:spacing w:line="276" w:lineRule="auto"/>
              <w:jc w:val="left"/>
              <w:rPr>
                <w:sz w:val="21"/>
                <w:szCs w:val="21"/>
              </w:rPr>
            </w:pPr>
            <w:r>
              <w:rPr>
                <w:sz w:val="21"/>
                <w:szCs w:val="21"/>
              </w:rPr>
              <w:t>Comparable data:</w:t>
            </w:r>
            <w:r w:rsidRPr="00D17213">
              <w:rPr>
                <w:sz w:val="21"/>
                <w:szCs w:val="21"/>
              </w:rPr>
              <w:t xml:space="preserve"> Round 2 report pg. 2</w:t>
            </w:r>
            <w:r>
              <w:rPr>
                <w:sz w:val="21"/>
                <w:szCs w:val="21"/>
              </w:rPr>
              <w:t>7/28</w:t>
            </w:r>
          </w:p>
        </w:tc>
      </w:tr>
      <w:tr w:rsidR="00896920" w:rsidRPr="00896920" w14:paraId="32278442" w14:textId="77777777" w:rsidTr="00896920">
        <w:trPr>
          <w:trHeight w:val="340"/>
        </w:trPr>
        <w:tc>
          <w:tcPr>
            <w:tcW w:w="646" w:type="dxa"/>
            <w:shd w:val="clear" w:color="auto" w:fill="7030A0"/>
            <w:vAlign w:val="bottom"/>
          </w:tcPr>
          <w:p w14:paraId="21242C42" w14:textId="7A19E294" w:rsidR="00896920" w:rsidRPr="00896920" w:rsidRDefault="00896920" w:rsidP="00896920">
            <w:pPr>
              <w:spacing w:line="276" w:lineRule="auto"/>
              <w:jc w:val="left"/>
              <w:rPr>
                <w:b/>
                <w:color w:val="FFFFFF" w:themeColor="background1"/>
                <w:sz w:val="21"/>
                <w:szCs w:val="21"/>
              </w:rPr>
            </w:pPr>
            <w:r w:rsidRPr="00896920">
              <w:rPr>
                <w:b/>
                <w:color w:val="FFFFFF" w:themeColor="background1"/>
                <w:sz w:val="21"/>
                <w:szCs w:val="21"/>
              </w:rPr>
              <w:t>9</w:t>
            </w:r>
          </w:p>
        </w:tc>
        <w:tc>
          <w:tcPr>
            <w:tcW w:w="7421" w:type="dxa"/>
            <w:shd w:val="clear" w:color="auto" w:fill="7030A0"/>
            <w:vAlign w:val="bottom"/>
          </w:tcPr>
          <w:p w14:paraId="3A554A96" w14:textId="52FF2466" w:rsidR="00896920" w:rsidRPr="00896920" w:rsidRDefault="00896920" w:rsidP="00896920">
            <w:pPr>
              <w:spacing w:line="276" w:lineRule="auto"/>
              <w:jc w:val="left"/>
              <w:rPr>
                <w:b/>
                <w:color w:val="FFFFFF" w:themeColor="background1"/>
                <w:sz w:val="21"/>
                <w:szCs w:val="21"/>
              </w:rPr>
            </w:pPr>
            <w:r w:rsidRPr="00896920">
              <w:rPr>
                <w:b/>
                <w:color w:val="FFFFFF" w:themeColor="background1"/>
                <w:sz w:val="21"/>
                <w:szCs w:val="21"/>
              </w:rPr>
              <w:t>Mental health problem(s)</w:t>
            </w:r>
          </w:p>
        </w:tc>
        <w:tc>
          <w:tcPr>
            <w:tcW w:w="3402" w:type="dxa"/>
            <w:shd w:val="clear" w:color="auto" w:fill="7030A0"/>
            <w:vAlign w:val="bottom"/>
          </w:tcPr>
          <w:p w14:paraId="751B30C9" w14:textId="77777777" w:rsidR="00896920" w:rsidRPr="00896920" w:rsidRDefault="00896920" w:rsidP="00896920">
            <w:pPr>
              <w:spacing w:line="276" w:lineRule="auto"/>
              <w:jc w:val="left"/>
              <w:rPr>
                <w:b/>
                <w:color w:val="FFFFFF" w:themeColor="background1"/>
                <w:sz w:val="21"/>
                <w:szCs w:val="21"/>
              </w:rPr>
            </w:pPr>
          </w:p>
        </w:tc>
        <w:tc>
          <w:tcPr>
            <w:tcW w:w="3969" w:type="dxa"/>
            <w:shd w:val="clear" w:color="auto" w:fill="7030A0"/>
            <w:vAlign w:val="bottom"/>
          </w:tcPr>
          <w:p w14:paraId="315F5AB4" w14:textId="77777777" w:rsidR="00896920" w:rsidRPr="00896920" w:rsidRDefault="00896920" w:rsidP="00896920">
            <w:pPr>
              <w:spacing w:line="276" w:lineRule="auto"/>
              <w:jc w:val="left"/>
              <w:rPr>
                <w:b/>
                <w:color w:val="FFFFFF" w:themeColor="background1"/>
                <w:sz w:val="21"/>
                <w:szCs w:val="21"/>
              </w:rPr>
            </w:pPr>
          </w:p>
        </w:tc>
      </w:tr>
      <w:tr w:rsidR="00896920" w:rsidRPr="00896920" w14:paraId="1C715882" w14:textId="77777777" w:rsidTr="00896920">
        <w:tc>
          <w:tcPr>
            <w:tcW w:w="646" w:type="dxa"/>
          </w:tcPr>
          <w:p w14:paraId="5A96FB33" w14:textId="47F653FB" w:rsidR="00896920" w:rsidRPr="00896920" w:rsidRDefault="00896920" w:rsidP="00896920">
            <w:pPr>
              <w:spacing w:line="276" w:lineRule="auto"/>
              <w:jc w:val="left"/>
              <w:rPr>
                <w:sz w:val="21"/>
                <w:szCs w:val="21"/>
              </w:rPr>
            </w:pPr>
            <w:r w:rsidRPr="00896920">
              <w:rPr>
                <w:sz w:val="21"/>
                <w:szCs w:val="21"/>
              </w:rPr>
              <w:t>9.1</w:t>
            </w:r>
          </w:p>
        </w:tc>
        <w:tc>
          <w:tcPr>
            <w:tcW w:w="7421" w:type="dxa"/>
          </w:tcPr>
          <w:p w14:paraId="31099BCA" w14:textId="03C2933B" w:rsidR="00896920" w:rsidRPr="00896920" w:rsidRDefault="00896920" w:rsidP="00896920">
            <w:pPr>
              <w:spacing w:line="276" w:lineRule="auto"/>
              <w:jc w:val="left"/>
              <w:rPr>
                <w:sz w:val="21"/>
                <w:szCs w:val="21"/>
              </w:rPr>
            </w:pPr>
            <w:r w:rsidRPr="00896920">
              <w:rPr>
                <w:sz w:val="21"/>
                <w:szCs w:val="21"/>
              </w:rPr>
              <w:t>Mood Disorder</w:t>
            </w:r>
          </w:p>
          <w:p w14:paraId="58AA569E" w14:textId="77777777" w:rsidR="00896920" w:rsidRPr="00896920" w:rsidRDefault="00896920" w:rsidP="00896920">
            <w:pPr>
              <w:spacing w:line="276" w:lineRule="auto"/>
              <w:jc w:val="left"/>
              <w:rPr>
                <w:sz w:val="21"/>
                <w:szCs w:val="21"/>
              </w:rPr>
            </w:pPr>
            <w:r w:rsidRPr="00896920">
              <w:rPr>
                <w:sz w:val="21"/>
                <w:szCs w:val="21"/>
              </w:rPr>
              <w:t xml:space="preserve">Anxiety Disorder </w:t>
            </w:r>
          </w:p>
          <w:p w14:paraId="19C9DB1F" w14:textId="77777777" w:rsidR="00896920" w:rsidRPr="00896920" w:rsidRDefault="00896920" w:rsidP="00896920">
            <w:pPr>
              <w:spacing w:line="276" w:lineRule="auto"/>
              <w:jc w:val="left"/>
              <w:rPr>
                <w:sz w:val="21"/>
                <w:szCs w:val="21"/>
              </w:rPr>
            </w:pPr>
            <w:r w:rsidRPr="00896920">
              <w:rPr>
                <w:sz w:val="21"/>
                <w:szCs w:val="21"/>
              </w:rPr>
              <w:t>Emotional/behaviour</w:t>
            </w:r>
          </w:p>
          <w:p w14:paraId="6FE7E111" w14:textId="77777777" w:rsidR="00896920" w:rsidRPr="00896920" w:rsidRDefault="00896920" w:rsidP="00896920">
            <w:pPr>
              <w:spacing w:line="276" w:lineRule="auto"/>
              <w:jc w:val="left"/>
              <w:rPr>
                <w:sz w:val="21"/>
                <w:szCs w:val="21"/>
              </w:rPr>
            </w:pPr>
            <w:r w:rsidRPr="00896920">
              <w:rPr>
                <w:sz w:val="21"/>
                <w:szCs w:val="21"/>
              </w:rPr>
              <w:t>Self-harm</w:t>
            </w:r>
          </w:p>
          <w:p w14:paraId="2DB23AD8" w14:textId="77777777" w:rsidR="00896920" w:rsidRPr="00896920" w:rsidRDefault="00896920" w:rsidP="00896920">
            <w:pPr>
              <w:spacing w:line="276" w:lineRule="auto"/>
              <w:jc w:val="left"/>
              <w:rPr>
                <w:sz w:val="21"/>
                <w:szCs w:val="21"/>
              </w:rPr>
            </w:pPr>
            <w:r w:rsidRPr="00896920">
              <w:rPr>
                <w:sz w:val="21"/>
                <w:szCs w:val="21"/>
              </w:rPr>
              <w:t>Other</w:t>
            </w:r>
          </w:p>
        </w:tc>
        <w:tc>
          <w:tcPr>
            <w:tcW w:w="3402" w:type="dxa"/>
          </w:tcPr>
          <w:p w14:paraId="3A5DDF3B" w14:textId="1EBAE8AB" w:rsidR="00896920" w:rsidRPr="00896920" w:rsidRDefault="00896920" w:rsidP="00896920">
            <w:pPr>
              <w:spacing w:line="276" w:lineRule="auto"/>
              <w:jc w:val="left"/>
              <w:rPr>
                <w:ins w:id="2" w:author="Calvin Down" w:date="2019-05-17T13:26:00Z"/>
                <w:sz w:val="21"/>
                <w:szCs w:val="21"/>
              </w:rPr>
            </w:pPr>
            <w:r w:rsidRPr="00896920">
              <w:rPr>
                <w:sz w:val="21"/>
                <w:szCs w:val="21"/>
              </w:rPr>
              <w:t>% (n) of cohort with a diagnosis of epilepsy(s)</w:t>
            </w:r>
          </w:p>
          <w:p w14:paraId="037CAAA9" w14:textId="60ABD442" w:rsidR="00896920" w:rsidRPr="00896920" w:rsidRDefault="00896920" w:rsidP="00896920">
            <w:pPr>
              <w:spacing w:line="276" w:lineRule="auto"/>
              <w:jc w:val="left"/>
              <w:rPr>
                <w:sz w:val="21"/>
                <w:szCs w:val="21"/>
              </w:rPr>
            </w:pPr>
          </w:p>
          <w:p w14:paraId="29883913" w14:textId="77D57451" w:rsidR="00896920" w:rsidRPr="00896920" w:rsidRDefault="00896920" w:rsidP="00896920">
            <w:pPr>
              <w:spacing w:line="276" w:lineRule="auto"/>
              <w:jc w:val="left"/>
              <w:rPr>
                <w:sz w:val="21"/>
                <w:szCs w:val="21"/>
              </w:rPr>
            </w:pPr>
            <w:r w:rsidRPr="00896920">
              <w:rPr>
                <w:sz w:val="21"/>
                <w:szCs w:val="21"/>
              </w:rPr>
              <w:t>N.B. remember to include breakdown for whether Conduct Disorder or Oppositional Defiant Disorder (ODD) if Emotional/behavioural chosen</w:t>
            </w:r>
          </w:p>
        </w:tc>
        <w:tc>
          <w:tcPr>
            <w:tcW w:w="3969" w:type="dxa"/>
          </w:tcPr>
          <w:p w14:paraId="7961150C" w14:textId="77777777" w:rsidR="00896920" w:rsidRPr="00896920" w:rsidRDefault="00896920" w:rsidP="00896920">
            <w:pPr>
              <w:spacing w:line="276" w:lineRule="auto"/>
              <w:jc w:val="left"/>
              <w:rPr>
                <w:sz w:val="21"/>
                <w:szCs w:val="21"/>
              </w:rPr>
            </w:pPr>
          </w:p>
        </w:tc>
      </w:tr>
      <w:tr w:rsidR="00896920" w:rsidRPr="00896920" w14:paraId="6B189147" w14:textId="77777777" w:rsidTr="00896920">
        <w:trPr>
          <w:trHeight w:val="340"/>
        </w:trPr>
        <w:tc>
          <w:tcPr>
            <w:tcW w:w="646" w:type="dxa"/>
            <w:shd w:val="clear" w:color="auto" w:fill="7030A0"/>
            <w:vAlign w:val="bottom"/>
          </w:tcPr>
          <w:p w14:paraId="106FBE8D" w14:textId="23CEEF8C" w:rsidR="00896920" w:rsidRPr="00896920" w:rsidRDefault="00896920" w:rsidP="00896920">
            <w:pPr>
              <w:spacing w:line="276" w:lineRule="auto"/>
              <w:jc w:val="left"/>
              <w:rPr>
                <w:b/>
                <w:color w:val="FFFFFF" w:themeColor="background1"/>
                <w:sz w:val="21"/>
                <w:szCs w:val="21"/>
              </w:rPr>
            </w:pPr>
            <w:r w:rsidRPr="00896920">
              <w:rPr>
                <w:b/>
                <w:color w:val="FFFFFF" w:themeColor="background1"/>
                <w:sz w:val="21"/>
                <w:szCs w:val="21"/>
              </w:rPr>
              <w:t>10</w:t>
            </w:r>
          </w:p>
        </w:tc>
        <w:tc>
          <w:tcPr>
            <w:tcW w:w="7421" w:type="dxa"/>
            <w:shd w:val="clear" w:color="auto" w:fill="7030A0"/>
            <w:vAlign w:val="bottom"/>
          </w:tcPr>
          <w:p w14:paraId="2D07BF9C" w14:textId="701FD65E" w:rsidR="00896920" w:rsidRPr="00896920" w:rsidRDefault="00896920" w:rsidP="00896920">
            <w:pPr>
              <w:spacing w:line="276" w:lineRule="auto"/>
              <w:jc w:val="left"/>
              <w:rPr>
                <w:b/>
                <w:color w:val="FFFFFF" w:themeColor="background1"/>
                <w:sz w:val="21"/>
                <w:szCs w:val="21"/>
              </w:rPr>
            </w:pPr>
            <w:r w:rsidRPr="00896920">
              <w:rPr>
                <w:b/>
                <w:color w:val="FFFFFF" w:themeColor="background1"/>
                <w:sz w:val="21"/>
                <w:szCs w:val="21"/>
              </w:rPr>
              <w:t>Investigations</w:t>
            </w:r>
          </w:p>
        </w:tc>
        <w:tc>
          <w:tcPr>
            <w:tcW w:w="3402" w:type="dxa"/>
            <w:shd w:val="clear" w:color="auto" w:fill="7030A0"/>
          </w:tcPr>
          <w:p w14:paraId="1D4E9B57" w14:textId="77777777" w:rsidR="00896920" w:rsidRPr="00896920" w:rsidRDefault="00896920" w:rsidP="00896920">
            <w:pPr>
              <w:spacing w:line="276" w:lineRule="auto"/>
              <w:jc w:val="left"/>
              <w:rPr>
                <w:b/>
                <w:color w:val="FFFFFF" w:themeColor="background1"/>
                <w:sz w:val="21"/>
                <w:szCs w:val="21"/>
              </w:rPr>
            </w:pPr>
          </w:p>
        </w:tc>
        <w:tc>
          <w:tcPr>
            <w:tcW w:w="3969" w:type="dxa"/>
            <w:shd w:val="clear" w:color="auto" w:fill="7030A0"/>
          </w:tcPr>
          <w:p w14:paraId="789AF0E6" w14:textId="77777777" w:rsidR="00896920" w:rsidRPr="00896920" w:rsidRDefault="00896920" w:rsidP="00896920">
            <w:pPr>
              <w:spacing w:line="276" w:lineRule="auto"/>
              <w:jc w:val="left"/>
              <w:rPr>
                <w:b/>
                <w:color w:val="FFFFFF" w:themeColor="background1"/>
                <w:sz w:val="21"/>
                <w:szCs w:val="21"/>
              </w:rPr>
            </w:pPr>
          </w:p>
        </w:tc>
      </w:tr>
      <w:tr w:rsidR="00896920" w:rsidRPr="00896920" w14:paraId="1FD11750" w14:textId="77777777" w:rsidTr="00896920">
        <w:tc>
          <w:tcPr>
            <w:tcW w:w="646" w:type="dxa"/>
          </w:tcPr>
          <w:p w14:paraId="24845B5B" w14:textId="0C9D2D82" w:rsidR="00896920" w:rsidRPr="00896920" w:rsidRDefault="00896920" w:rsidP="00896920">
            <w:pPr>
              <w:spacing w:line="276" w:lineRule="auto"/>
              <w:jc w:val="left"/>
              <w:rPr>
                <w:sz w:val="21"/>
                <w:szCs w:val="21"/>
              </w:rPr>
            </w:pPr>
            <w:r w:rsidRPr="00896920">
              <w:rPr>
                <w:sz w:val="21"/>
                <w:szCs w:val="21"/>
              </w:rPr>
              <w:lastRenderedPageBreak/>
              <w:t>10.1</w:t>
            </w:r>
          </w:p>
        </w:tc>
        <w:tc>
          <w:tcPr>
            <w:tcW w:w="7421" w:type="dxa"/>
          </w:tcPr>
          <w:p w14:paraId="288A3606" w14:textId="29EDD801" w:rsidR="00896920" w:rsidRPr="00896920" w:rsidRDefault="00896920" w:rsidP="00896920">
            <w:pPr>
              <w:spacing w:line="276" w:lineRule="auto"/>
              <w:jc w:val="left"/>
              <w:rPr>
                <w:sz w:val="21"/>
                <w:szCs w:val="21"/>
              </w:rPr>
            </w:pPr>
            <w:r w:rsidRPr="00896920">
              <w:rPr>
                <w:sz w:val="21"/>
                <w:szCs w:val="21"/>
              </w:rPr>
              <w:t xml:space="preserve">First EEG </w:t>
            </w:r>
          </w:p>
          <w:p w14:paraId="594746F1" w14:textId="77777777" w:rsidR="00896920" w:rsidRPr="00896920" w:rsidRDefault="00896920" w:rsidP="00896920">
            <w:pPr>
              <w:spacing w:line="276" w:lineRule="auto"/>
              <w:jc w:val="left"/>
              <w:rPr>
                <w:sz w:val="21"/>
                <w:szCs w:val="21"/>
              </w:rPr>
            </w:pPr>
            <w:r w:rsidRPr="00896920">
              <w:rPr>
                <w:sz w:val="21"/>
                <w:szCs w:val="21"/>
              </w:rPr>
              <w:t>12 lead ECG</w:t>
            </w:r>
          </w:p>
          <w:p w14:paraId="1E795F53" w14:textId="77777777" w:rsidR="00896920" w:rsidRPr="00896920" w:rsidRDefault="00896920" w:rsidP="00896920">
            <w:pPr>
              <w:spacing w:line="276" w:lineRule="auto"/>
              <w:jc w:val="left"/>
              <w:rPr>
                <w:sz w:val="21"/>
                <w:szCs w:val="21"/>
              </w:rPr>
            </w:pPr>
            <w:r w:rsidRPr="00896920">
              <w:rPr>
                <w:sz w:val="21"/>
                <w:szCs w:val="21"/>
              </w:rPr>
              <w:t>CT head scan</w:t>
            </w:r>
          </w:p>
          <w:p w14:paraId="314AA97A" w14:textId="77777777" w:rsidR="00896920" w:rsidRPr="00896920" w:rsidRDefault="00896920" w:rsidP="00896920">
            <w:pPr>
              <w:spacing w:line="276" w:lineRule="auto"/>
              <w:jc w:val="left"/>
              <w:rPr>
                <w:sz w:val="21"/>
                <w:szCs w:val="21"/>
              </w:rPr>
            </w:pPr>
            <w:r w:rsidRPr="00896920">
              <w:rPr>
                <w:sz w:val="21"/>
                <w:szCs w:val="21"/>
              </w:rPr>
              <w:t>MRI brain</w:t>
            </w:r>
          </w:p>
        </w:tc>
        <w:tc>
          <w:tcPr>
            <w:tcW w:w="3402" w:type="dxa"/>
          </w:tcPr>
          <w:p w14:paraId="18547B40" w14:textId="77777777" w:rsidR="00896920" w:rsidRPr="00896920" w:rsidRDefault="00896920" w:rsidP="00896920">
            <w:pPr>
              <w:spacing w:line="276" w:lineRule="auto"/>
              <w:jc w:val="left"/>
              <w:rPr>
                <w:sz w:val="21"/>
                <w:szCs w:val="21"/>
              </w:rPr>
            </w:pPr>
            <w:r w:rsidRPr="00896920">
              <w:rPr>
                <w:sz w:val="21"/>
                <w:szCs w:val="21"/>
              </w:rPr>
              <w:t>% of cohort with a diagnosis of epilepsy(s) that obtained each investigation</w:t>
            </w:r>
          </w:p>
        </w:tc>
        <w:tc>
          <w:tcPr>
            <w:tcW w:w="3969" w:type="dxa"/>
          </w:tcPr>
          <w:p w14:paraId="12965756" w14:textId="261F86A1" w:rsidR="00D65E0E" w:rsidRDefault="00F05BE7" w:rsidP="00896920">
            <w:pPr>
              <w:spacing w:line="276" w:lineRule="auto"/>
              <w:jc w:val="left"/>
              <w:rPr>
                <w:sz w:val="21"/>
                <w:szCs w:val="21"/>
              </w:rPr>
            </w:pPr>
            <w:r>
              <w:rPr>
                <w:sz w:val="21"/>
                <w:szCs w:val="21"/>
              </w:rPr>
              <w:t xml:space="preserve">First </w:t>
            </w:r>
            <w:r w:rsidR="00D65E0E">
              <w:rPr>
                <w:sz w:val="21"/>
                <w:szCs w:val="21"/>
              </w:rPr>
              <w:t>EEG</w:t>
            </w:r>
            <w:r w:rsidR="00AD1DB3">
              <w:rPr>
                <w:sz w:val="21"/>
                <w:szCs w:val="21"/>
              </w:rPr>
              <w:t xml:space="preserve">: </w:t>
            </w:r>
            <w:r w:rsidR="00B941D0">
              <w:rPr>
                <w:sz w:val="21"/>
                <w:szCs w:val="21"/>
              </w:rPr>
              <w:t>Quality statement</w:t>
            </w:r>
            <w:r>
              <w:rPr>
                <w:sz w:val="21"/>
                <w:szCs w:val="21"/>
              </w:rPr>
              <w:t xml:space="preserve"> 2</w:t>
            </w:r>
            <w:r w:rsidR="00735A43">
              <w:rPr>
                <w:sz w:val="21"/>
                <w:szCs w:val="21"/>
              </w:rPr>
              <w:t xml:space="preserve"> (partly)</w:t>
            </w:r>
          </w:p>
          <w:p w14:paraId="418C9408" w14:textId="4F1EA977" w:rsidR="00D65E0E" w:rsidRDefault="00D65E0E" w:rsidP="00896920">
            <w:pPr>
              <w:spacing w:line="276" w:lineRule="auto"/>
              <w:jc w:val="left"/>
              <w:rPr>
                <w:sz w:val="21"/>
                <w:szCs w:val="21"/>
              </w:rPr>
            </w:pPr>
          </w:p>
          <w:p w14:paraId="6658138B" w14:textId="71604C3D" w:rsidR="00AD1DB3" w:rsidRDefault="00AD1DB3" w:rsidP="00896920">
            <w:pPr>
              <w:spacing w:line="276" w:lineRule="auto"/>
              <w:jc w:val="left"/>
              <w:rPr>
                <w:sz w:val="21"/>
                <w:szCs w:val="21"/>
              </w:rPr>
            </w:pPr>
            <w:r w:rsidRPr="0079620A">
              <w:rPr>
                <w:sz w:val="21"/>
                <w:szCs w:val="21"/>
              </w:rPr>
              <w:t>12 lead ECG</w:t>
            </w:r>
            <w:r>
              <w:rPr>
                <w:sz w:val="21"/>
                <w:szCs w:val="21"/>
              </w:rPr>
              <w:t>: Performance indicator 6</w:t>
            </w:r>
          </w:p>
          <w:p w14:paraId="074EB3C7" w14:textId="77777777" w:rsidR="00AD1DB3" w:rsidRDefault="00AD1DB3" w:rsidP="00896920">
            <w:pPr>
              <w:spacing w:line="276" w:lineRule="auto"/>
              <w:jc w:val="left"/>
              <w:rPr>
                <w:sz w:val="21"/>
                <w:szCs w:val="21"/>
              </w:rPr>
            </w:pPr>
          </w:p>
          <w:p w14:paraId="7ED72C72" w14:textId="2192045D" w:rsidR="00896920" w:rsidRPr="00896920" w:rsidRDefault="00896920" w:rsidP="00896920">
            <w:pPr>
              <w:spacing w:line="276" w:lineRule="auto"/>
              <w:jc w:val="left"/>
              <w:rPr>
                <w:sz w:val="21"/>
                <w:szCs w:val="21"/>
              </w:rPr>
            </w:pPr>
            <w:r>
              <w:rPr>
                <w:sz w:val="21"/>
                <w:szCs w:val="21"/>
              </w:rPr>
              <w:t>MRI</w:t>
            </w:r>
            <w:r w:rsidR="00AD1DB3">
              <w:rPr>
                <w:sz w:val="21"/>
                <w:szCs w:val="21"/>
              </w:rPr>
              <w:t xml:space="preserve">: </w:t>
            </w:r>
            <w:r>
              <w:rPr>
                <w:sz w:val="21"/>
                <w:szCs w:val="21"/>
              </w:rPr>
              <w:t>Performance Indicator 7; NICE</w:t>
            </w:r>
            <w:r w:rsidR="00070940">
              <w:rPr>
                <w:sz w:val="21"/>
                <w:szCs w:val="21"/>
              </w:rPr>
              <w:t xml:space="preserve"> </w:t>
            </w:r>
            <w:r w:rsidR="00B941D0">
              <w:rPr>
                <w:sz w:val="21"/>
                <w:szCs w:val="21"/>
              </w:rPr>
              <w:t>Quality statement</w:t>
            </w:r>
            <w:r w:rsidR="00070940">
              <w:rPr>
                <w:sz w:val="21"/>
                <w:szCs w:val="21"/>
              </w:rPr>
              <w:t xml:space="preserve"> </w:t>
            </w:r>
            <w:r>
              <w:rPr>
                <w:sz w:val="21"/>
                <w:szCs w:val="21"/>
              </w:rPr>
              <w:t>3</w:t>
            </w:r>
          </w:p>
        </w:tc>
      </w:tr>
      <w:tr w:rsidR="00896920" w:rsidRPr="00896920" w14:paraId="129F57FE" w14:textId="77777777" w:rsidTr="00896920">
        <w:trPr>
          <w:trHeight w:val="340"/>
        </w:trPr>
        <w:tc>
          <w:tcPr>
            <w:tcW w:w="646" w:type="dxa"/>
            <w:shd w:val="clear" w:color="auto" w:fill="7030A0"/>
            <w:vAlign w:val="bottom"/>
          </w:tcPr>
          <w:p w14:paraId="45737816" w14:textId="44A0AFC8" w:rsidR="00896920" w:rsidRPr="00896920" w:rsidRDefault="00896920" w:rsidP="00896920">
            <w:pPr>
              <w:spacing w:line="276" w:lineRule="auto"/>
              <w:jc w:val="left"/>
              <w:rPr>
                <w:b/>
                <w:color w:val="FFFFFF" w:themeColor="background1"/>
                <w:sz w:val="21"/>
                <w:szCs w:val="21"/>
              </w:rPr>
            </w:pPr>
            <w:r w:rsidRPr="00896920">
              <w:rPr>
                <w:b/>
                <w:color w:val="FFFFFF" w:themeColor="background1"/>
                <w:sz w:val="21"/>
                <w:szCs w:val="21"/>
              </w:rPr>
              <w:t>11</w:t>
            </w:r>
          </w:p>
        </w:tc>
        <w:tc>
          <w:tcPr>
            <w:tcW w:w="7421" w:type="dxa"/>
            <w:shd w:val="clear" w:color="auto" w:fill="7030A0"/>
            <w:vAlign w:val="bottom"/>
          </w:tcPr>
          <w:p w14:paraId="07336F53" w14:textId="17C3968E" w:rsidR="00896920" w:rsidRPr="00896920" w:rsidRDefault="00896920" w:rsidP="00896920">
            <w:pPr>
              <w:spacing w:line="276" w:lineRule="auto"/>
              <w:jc w:val="left"/>
              <w:rPr>
                <w:b/>
                <w:color w:val="FFFFFF" w:themeColor="background1"/>
                <w:sz w:val="21"/>
                <w:szCs w:val="21"/>
              </w:rPr>
            </w:pPr>
            <w:r w:rsidRPr="00896920">
              <w:rPr>
                <w:b/>
                <w:color w:val="FFFFFF" w:themeColor="background1"/>
                <w:sz w:val="21"/>
                <w:szCs w:val="21"/>
              </w:rPr>
              <w:t>Treatment</w:t>
            </w:r>
          </w:p>
        </w:tc>
        <w:tc>
          <w:tcPr>
            <w:tcW w:w="3402" w:type="dxa"/>
            <w:shd w:val="clear" w:color="auto" w:fill="7030A0"/>
          </w:tcPr>
          <w:p w14:paraId="5B4277D3" w14:textId="77777777" w:rsidR="00896920" w:rsidRPr="00896920" w:rsidRDefault="00896920" w:rsidP="00896920">
            <w:pPr>
              <w:spacing w:line="276" w:lineRule="auto"/>
              <w:jc w:val="left"/>
              <w:rPr>
                <w:b/>
                <w:color w:val="FFFFFF" w:themeColor="background1"/>
                <w:sz w:val="21"/>
                <w:szCs w:val="21"/>
              </w:rPr>
            </w:pPr>
          </w:p>
        </w:tc>
        <w:tc>
          <w:tcPr>
            <w:tcW w:w="3969" w:type="dxa"/>
            <w:shd w:val="clear" w:color="auto" w:fill="7030A0"/>
          </w:tcPr>
          <w:p w14:paraId="1A1E2C8A" w14:textId="77777777" w:rsidR="00896920" w:rsidRPr="00896920" w:rsidRDefault="00896920" w:rsidP="00896920">
            <w:pPr>
              <w:spacing w:line="276" w:lineRule="auto"/>
              <w:jc w:val="left"/>
              <w:rPr>
                <w:b/>
                <w:color w:val="FFFFFF" w:themeColor="background1"/>
                <w:sz w:val="21"/>
                <w:szCs w:val="21"/>
              </w:rPr>
            </w:pPr>
          </w:p>
        </w:tc>
      </w:tr>
      <w:tr w:rsidR="00896920" w:rsidRPr="00896920" w14:paraId="5B4E55F8" w14:textId="77777777" w:rsidTr="00896920">
        <w:tc>
          <w:tcPr>
            <w:tcW w:w="646" w:type="dxa"/>
          </w:tcPr>
          <w:p w14:paraId="273C09DC" w14:textId="15F222F4" w:rsidR="00896920" w:rsidRPr="00896920" w:rsidRDefault="00896920" w:rsidP="00896920">
            <w:pPr>
              <w:spacing w:line="276" w:lineRule="auto"/>
              <w:jc w:val="left"/>
              <w:rPr>
                <w:sz w:val="21"/>
                <w:szCs w:val="21"/>
              </w:rPr>
            </w:pPr>
            <w:r w:rsidRPr="00896920">
              <w:rPr>
                <w:sz w:val="21"/>
                <w:szCs w:val="21"/>
              </w:rPr>
              <w:t>11.1</w:t>
            </w:r>
          </w:p>
        </w:tc>
        <w:tc>
          <w:tcPr>
            <w:tcW w:w="7421" w:type="dxa"/>
          </w:tcPr>
          <w:p w14:paraId="05FF650C" w14:textId="79D2CE2A" w:rsidR="00896920" w:rsidRPr="00896920" w:rsidRDefault="00896920" w:rsidP="00896920">
            <w:pPr>
              <w:spacing w:line="276" w:lineRule="auto"/>
              <w:jc w:val="left"/>
              <w:rPr>
                <w:sz w:val="21"/>
                <w:szCs w:val="21"/>
              </w:rPr>
            </w:pPr>
            <w:r w:rsidRPr="00896920">
              <w:rPr>
                <w:sz w:val="21"/>
                <w:szCs w:val="21"/>
              </w:rPr>
              <w:t>No. of AEDs provided</w:t>
            </w:r>
          </w:p>
          <w:p w14:paraId="34A47071" w14:textId="3CB91244" w:rsidR="00896920" w:rsidRPr="00896920" w:rsidRDefault="00896920" w:rsidP="00896920">
            <w:pPr>
              <w:spacing w:line="276" w:lineRule="auto"/>
              <w:jc w:val="left"/>
              <w:rPr>
                <w:sz w:val="21"/>
                <w:szCs w:val="21"/>
              </w:rPr>
            </w:pPr>
            <w:r w:rsidRPr="00896920">
              <w:rPr>
                <w:sz w:val="21"/>
                <w:szCs w:val="21"/>
              </w:rPr>
              <w:t>Name of AED</w:t>
            </w:r>
          </w:p>
        </w:tc>
        <w:tc>
          <w:tcPr>
            <w:tcW w:w="3402" w:type="dxa"/>
          </w:tcPr>
          <w:p w14:paraId="1620BA86" w14:textId="40B9BBC7" w:rsidR="00896920" w:rsidRPr="00896920" w:rsidRDefault="00896920" w:rsidP="00896920">
            <w:pPr>
              <w:spacing w:line="276" w:lineRule="auto"/>
              <w:jc w:val="left"/>
              <w:rPr>
                <w:sz w:val="21"/>
                <w:szCs w:val="21"/>
              </w:rPr>
            </w:pPr>
            <w:r w:rsidRPr="00896920">
              <w:rPr>
                <w:sz w:val="21"/>
                <w:szCs w:val="21"/>
              </w:rPr>
              <w:t>Mean (range) no. of AEDs per CYP with a diagnosis of epilepsy(s)</w:t>
            </w:r>
          </w:p>
          <w:p w14:paraId="2680ED3D" w14:textId="77777777" w:rsidR="00896920" w:rsidRPr="00896920" w:rsidRDefault="00896920" w:rsidP="00896920">
            <w:pPr>
              <w:spacing w:line="276" w:lineRule="auto"/>
              <w:jc w:val="left"/>
              <w:rPr>
                <w:sz w:val="21"/>
                <w:szCs w:val="21"/>
              </w:rPr>
            </w:pPr>
          </w:p>
          <w:p w14:paraId="79557E3F" w14:textId="77777777" w:rsidR="00896920" w:rsidRPr="00896920" w:rsidRDefault="00896920" w:rsidP="00896920">
            <w:pPr>
              <w:spacing w:line="276" w:lineRule="auto"/>
              <w:jc w:val="left"/>
              <w:rPr>
                <w:sz w:val="21"/>
                <w:szCs w:val="21"/>
              </w:rPr>
            </w:pPr>
            <w:r w:rsidRPr="00896920">
              <w:rPr>
                <w:sz w:val="21"/>
                <w:szCs w:val="21"/>
              </w:rPr>
              <w:t>% of cohort with a diagnosis of epilepsy(s) on each AED</w:t>
            </w:r>
          </w:p>
          <w:p w14:paraId="275A8AC3" w14:textId="055CEED8" w:rsidR="00896920" w:rsidRPr="00896920" w:rsidRDefault="00896920" w:rsidP="00896920">
            <w:pPr>
              <w:spacing w:line="276" w:lineRule="auto"/>
              <w:jc w:val="left"/>
              <w:rPr>
                <w:sz w:val="21"/>
                <w:szCs w:val="21"/>
              </w:rPr>
            </w:pPr>
          </w:p>
          <w:p w14:paraId="59438D90" w14:textId="32857289" w:rsidR="00896920" w:rsidRPr="00896920" w:rsidRDefault="00896920" w:rsidP="00896920">
            <w:pPr>
              <w:spacing w:line="276" w:lineRule="auto"/>
              <w:jc w:val="left"/>
              <w:rPr>
                <w:sz w:val="21"/>
                <w:szCs w:val="21"/>
              </w:rPr>
            </w:pPr>
            <w:r w:rsidRPr="00896920">
              <w:rPr>
                <w:sz w:val="21"/>
                <w:szCs w:val="21"/>
              </w:rPr>
              <w:t>% of cohort with a diagnosis of epilepsy(s) by no. of AEDs and diagnostic status</w:t>
            </w:r>
          </w:p>
          <w:p w14:paraId="3D66F9AF" w14:textId="77777777" w:rsidR="00896920" w:rsidRPr="00896920" w:rsidRDefault="00896920" w:rsidP="00896920">
            <w:pPr>
              <w:spacing w:line="276" w:lineRule="auto"/>
              <w:jc w:val="left"/>
              <w:rPr>
                <w:sz w:val="21"/>
                <w:szCs w:val="21"/>
              </w:rPr>
            </w:pPr>
          </w:p>
          <w:p w14:paraId="237A6662" w14:textId="22E4DCDD" w:rsidR="00896920" w:rsidRPr="00896920" w:rsidRDefault="00896920" w:rsidP="00896920">
            <w:pPr>
              <w:spacing w:line="276" w:lineRule="auto"/>
              <w:jc w:val="left"/>
              <w:rPr>
                <w:sz w:val="21"/>
                <w:szCs w:val="21"/>
              </w:rPr>
            </w:pPr>
            <w:r w:rsidRPr="00896920">
              <w:rPr>
                <w:sz w:val="21"/>
                <w:szCs w:val="21"/>
              </w:rPr>
              <w:t>Breakdown of type and length of treatments for different seizure types</w:t>
            </w:r>
          </w:p>
        </w:tc>
        <w:tc>
          <w:tcPr>
            <w:tcW w:w="3969" w:type="dxa"/>
          </w:tcPr>
          <w:p w14:paraId="5C69A0E5" w14:textId="62A6D1F8" w:rsidR="00896920" w:rsidRPr="00896920" w:rsidRDefault="00896920" w:rsidP="00896920">
            <w:pPr>
              <w:spacing w:line="276" w:lineRule="auto"/>
              <w:jc w:val="left"/>
              <w:rPr>
                <w:sz w:val="21"/>
                <w:szCs w:val="21"/>
              </w:rPr>
            </w:pPr>
            <w:r w:rsidRPr="00896920">
              <w:rPr>
                <w:sz w:val="21"/>
                <w:szCs w:val="21"/>
              </w:rPr>
              <w:t>Comparable data: Round 2 report pg. 30</w:t>
            </w:r>
          </w:p>
        </w:tc>
      </w:tr>
      <w:tr w:rsidR="00896920" w:rsidRPr="00896920" w14:paraId="35B373C1" w14:textId="77777777" w:rsidTr="00896920">
        <w:tc>
          <w:tcPr>
            <w:tcW w:w="646" w:type="dxa"/>
          </w:tcPr>
          <w:p w14:paraId="1D24A4F7" w14:textId="707ABEA7" w:rsidR="00896920" w:rsidRPr="00896920" w:rsidRDefault="00896920" w:rsidP="00896920">
            <w:pPr>
              <w:spacing w:line="276" w:lineRule="auto"/>
              <w:jc w:val="left"/>
              <w:rPr>
                <w:sz w:val="21"/>
                <w:szCs w:val="21"/>
              </w:rPr>
            </w:pPr>
            <w:r w:rsidRPr="00896920">
              <w:rPr>
                <w:sz w:val="21"/>
                <w:szCs w:val="21"/>
              </w:rPr>
              <w:t>11.2</w:t>
            </w:r>
          </w:p>
        </w:tc>
        <w:tc>
          <w:tcPr>
            <w:tcW w:w="7421" w:type="dxa"/>
          </w:tcPr>
          <w:p w14:paraId="6744F0B2" w14:textId="5E16010B" w:rsidR="00896920" w:rsidRPr="00896920" w:rsidRDefault="00896920" w:rsidP="00896920">
            <w:pPr>
              <w:spacing w:line="276" w:lineRule="auto"/>
              <w:jc w:val="left"/>
              <w:rPr>
                <w:sz w:val="21"/>
                <w:szCs w:val="21"/>
              </w:rPr>
            </w:pPr>
            <w:r w:rsidRPr="00896920">
              <w:rPr>
                <w:sz w:val="21"/>
                <w:szCs w:val="21"/>
              </w:rPr>
              <w:t>Use of sodium valproate and provision of information relating to risk in pregnancy for females (obvs)</w:t>
            </w:r>
          </w:p>
        </w:tc>
        <w:tc>
          <w:tcPr>
            <w:tcW w:w="3402" w:type="dxa"/>
          </w:tcPr>
          <w:p w14:paraId="5AD2C231" w14:textId="77777777" w:rsidR="00896920" w:rsidRPr="00896920" w:rsidRDefault="00896920" w:rsidP="00896920">
            <w:pPr>
              <w:spacing w:line="276" w:lineRule="auto"/>
              <w:jc w:val="left"/>
              <w:rPr>
                <w:sz w:val="21"/>
                <w:szCs w:val="21"/>
              </w:rPr>
            </w:pPr>
          </w:p>
        </w:tc>
        <w:tc>
          <w:tcPr>
            <w:tcW w:w="3969" w:type="dxa"/>
          </w:tcPr>
          <w:p w14:paraId="182A9C1B" w14:textId="3332FC1A" w:rsidR="00896920" w:rsidRPr="00896920" w:rsidRDefault="00F05BE7" w:rsidP="00896920">
            <w:pPr>
              <w:spacing w:line="276" w:lineRule="auto"/>
              <w:jc w:val="left"/>
              <w:rPr>
                <w:sz w:val="21"/>
                <w:szCs w:val="21"/>
              </w:rPr>
            </w:pPr>
            <w:r>
              <w:rPr>
                <w:sz w:val="21"/>
                <w:szCs w:val="21"/>
              </w:rPr>
              <w:t>Performance indicator 9 and 9b</w:t>
            </w:r>
          </w:p>
        </w:tc>
      </w:tr>
      <w:tr w:rsidR="00896920" w:rsidRPr="00896920" w14:paraId="7DB75835" w14:textId="77777777" w:rsidTr="00896920">
        <w:tc>
          <w:tcPr>
            <w:tcW w:w="646" w:type="dxa"/>
          </w:tcPr>
          <w:p w14:paraId="0E60DE3F" w14:textId="2FF0F69E" w:rsidR="00896920" w:rsidRPr="00896920" w:rsidRDefault="00896920" w:rsidP="00896920">
            <w:pPr>
              <w:spacing w:line="276" w:lineRule="auto"/>
              <w:jc w:val="left"/>
              <w:rPr>
                <w:sz w:val="21"/>
                <w:szCs w:val="21"/>
              </w:rPr>
            </w:pPr>
            <w:r w:rsidRPr="00896920">
              <w:rPr>
                <w:sz w:val="21"/>
                <w:szCs w:val="21"/>
              </w:rPr>
              <w:t>11.3</w:t>
            </w:r>
          </w:p>
        </w:tc>
        <w:tc>
          <w:tcPr>
            <w:tcW w:w="7421" w:type="dxa"/>
          </w:tcPr>
          <w:p w14:paraId="353AC4BE" w14:textId="5A6FC77A" w:rsidR="00896920" w:rsidRPr="00896920" w:rsidRDefault="00896920" w:rsidP="00896920">
            <w:pPr>
              <w:spacing w:line="276" w:lineRule="auto"/>
              <w:jc w:val="left"/>
              <w:rPr>
                <w:sz w:val="21"/>
                <w:szCs w:val="21"/>
              </w:rPr>
            </w:pPr>
            <w:r w:rsidRPr="00896920">
              <w:rPr>
                <w:sz w:val="21"/>
                <w:szCs w:val="21"/>
              </w:rPr>
              <w:t>Rescue medication provided</w:t>
            </w:r>
          </w:p>
        </w:tc>
        <w:tc>
          <w:tcPr>
            <w:tcW w:w="3402" w:type="dxa"/>
          </w:tcPr>
          <w:p w14:paraId="2A9A8D28" w14:textId="09E0C6CD" w:rsidR="00896920" w:rsidRPr="00896920" w:rsidRDefault="00896920" w:rsidP="00896920">
            <w:pPr>
              <w:spacing w:line="276" w:lineRule="auto"/>
              <w:jc w:val="left"/>
              <w:rPr>
                <w:sz w:val="21"/>
                <w:szCs w:val="21"/>
              </w:rPr>
            </w:pPr>
            <w:r w:rsidRPr="00896920">
              <w:rPr>
                <w:sz w:val="21"/>
                <w:szCs w:val="21"/>
              </w:rPr>
              <w:t>% of cohort with a diagnosis of epilepsy(s)</w:t>
            </w:r>
          </w:p>
        </w:tc>
        <w:tc>
          <w:tcPr>
            <w:tcW w:w="3969" w:type="dxa"/>
          </w:tcPr>
          <w:p w14:paraId="06261319" w14:textId="77777777" w:rsidR="00896920" w:rsidRPr="00896920" w:rsidRDefault="00896920" w:rsidP="00896920">
            <w:pPr>
              <w:spacing w:line="276" w:lineRule="auto"/>
              <w:jc w:val="left"/>
              <w:rPr>
                <w:sz w:val="21"/>
                <w:szCs w:val="21"/>
              </w:rPr>
            </w:pPr>
          </w:p>
        </w:tc>
      </w:tr>
      <w:tr w:rsidR="00896920" w:rsidRPr="00896920" w14:paraId="41016C04" w14:textId="77777777" w:rsidTr="00896920">
        <w:tc>
          <w:tcPr>
            <w:tcW w:w="646" w:type="dxa"/>
          </w:tcPr>
          <w:p w14:paraId="2BB918CD" w14:textId="09AC4DA6" w:rsidR="00896920" w:rsidRPr="00896920" w:rsidRDefault="00896920" w:rsidP="00896920">
            <w:pPr>
              <w:spacing w:line="276" w:lineRule="auto"/>
              <w:jc w:val="left"/>
              <w:rPr>
                <w:sz w:val="21"/>
                <w:szCs w:val="21"/>
              </w:rPr>
            </w:pPr>
            <w:r w:rsidRPr="00896920">
              <w:rPr>
                <w:sz w:val="21"/>
                <w:szCs w:val="21"/>
              </w:rPr>
              <w:t>11.4</w:t>
            </w:r>
          </w:p>
        </w:tc>
        <w:tc>
          <w:tcPr>
            <w:tcW w:w="7421" w:type="dxa"/>
          </w:tcPr>
          <w:p w14:paraId="406C7294" w14:textId="21D96309" w:rsidR="00896920" w:rsidRPr="00896920" w:rsidRDefault="00896920" w:rsidP="00896920">
            <w:pPr>
              <w:spacing w:line="276" w:lineRule="auto"/>
              <w:jc w:val="left"/>
              <w:rPr>
                <w:sz w:val="21"/>
                <w:szCs w:val="21"/>
              </w:rPr>
            </w:pPr>
            <w:r w:rsidRPr="00896920">
              <w:rPr>
                <w:sz w:val="21"/>
                <w:szCs w:val="21"/>
              </w:rPr>
              <w:t>Met any of the CESS referral criteria</w:t>
            </w:r>
          </w:p>
        </w:tc>
        <w:tc>
          <w:tcPr>
            <w:tcW w:w="3402" w:type="dxa"/>
          </w:tcPr>
          <w:p w14:paraId="1B746BD6" w14:textId="5C768EEF" w:rsidR="00896920" w:rsidRPr="00896920" w:rsidRDefault="00896920" w:rsidP="00896920">
            <w:pPr>
              <w:spacing w:line="276" w:lineRule="auto"/>
              <w:jc w:val="left"/>
              <w:rPr>
                <w:sz w:val="21"/>
                <w:szCs w:val="21"/>
              </w:rPr>
            </w:pPr>
            <w:r w:rsidRPr="00896920">
              <w:rPr>
                <w:sz w:val="21"/>
                <w:szCs w:val="21"/>
              </w:rPr>
              <w:t>% of cohort with a diagnosis of epilepsy(s)</w:t>
            </w:r>
          </w:p>
        </w:tc>
        <w:tc>
          <w:tcPr>
            <w:tcW w:w="3969" w:type="dxa"/>
          </w:tcPr>
          <w:p w14:paraId="7A9854FD" w14:textId="77777777" w:rsidR="00896920" w:rsidRPr="00896920" w:rsidRDefault="00896920" w:rsidP="00896920">
            <w:pPr>
              <w:spacing w:line="276" w:lineRule="auto"/>
              <w:jc w:val="left"/>
              <w:rPr>
                <w:sz w:val="21"/>
                <w:szCs w:val="21"/>
              </w:rPr>
            </w:pPr>
          </w:p>
        </w:tc>
      </w:tr>
      <w:tr w:rsidR="00896920" w:rsidRPr="00896920" w14:paraId="6E5465E1" w14:textId="77777777" w:rsidTr="00896920">
        <w:trPr>
          <w:trHeight w:val="340"/>
        </w:trPr>
        <w:tc>
          <w:tcPr>
            <w:tcW w:w="646" w:type="dxa"/>
            <w:shd w:val="clear" w:color="auto" w:fill="7030A0"/>
            <w:vAlign w:val="bottom"/>
          </w:tcPr>
          <w:p w14:paraId="48D45D0F" w14:textId="0AC9E277" w:rsidR="00896920" w:rsidRPr="00896920" w:rsidRDefault="00896920" w:rsidP="00896920">
            <w:pPr>
              <w:spacing w:line="276" w:lineRule="auto"/>
              <w:jc w:val="left"/>
              <w:rPr>
                <w:b/>
                <w:color w:val="FFFFFF" w:themeColor="background1"/>
                <w:sz w:val="21"/>
                <w:szCs w:val="21"/>
              </w:rPr>
            </w:pPr>
            <w:r w:rsidRPr="00896920">
              <w:rPr>
                <w:b/>
                <w:color w:val="FFFFFF" w:themeColor="background1"/>
                <w:sz w:val="21"/>
                <w:szCs w:val="21"/>
              </w:rPr>
              <w:t>12</w:t>
            </w:r>
          </w:p>
        </w:tc>
        <w:tc>
          <w:tcPr>
            <w:tcW w:w="7421" w:type="dxa"/>
            <w:shd w:val="clear" w:color="auto" w:fill="7030A0"/>
            <w:vAlign w:val="bottom"/>
          </w:tcPr>
          <w:p w14:paraId="58393810" w14:textId="64E88F75" w:rsidR="00896920" w:rsidRPr="00896920" w:rsidRDefault="00896920" w:rsidP="00896920">
            <w:pPr>
              <w:spacing w:line="276" w:lineRule="auto"/>
              <w:jc w:val="left"/>
              <w:rPr>
                <w:b/>
                <w:color w:val="FFFFFF" w:themeColor="background1"/>
                <w:sz w:val="21"/>
                <w:szCs w:val="21"/>
              </w:rPr>
            </w:pPr>
            <w:r w:rsidRPr="00896920">
              <w:rPr>
                <w:b/>
                <w:color w:val="FFFFFF" w:themeColor="background1"/>
                <w:sz w:val="21"/>
                <w:szCs w:val="21"/>
              </w:rPr>
              <w:t xml:space="preserve">Care planning </w:t>
            </w:r>
          </w:p>
        </w:tc>
        <w:tc>
          <w:tcPr>
            <w:tcW w:w="3402" w:type="dxa"/>
            <w:shd w:val="clear" w:color="auto" w:fill="7030A0"/>
            <w:vAlign w:val="bottom"/>
          </w:tcPr>
          <w:p w14:paraId="2628ADD5" w14:textId="77777777" w:rsidR="00896920" w:rsidRPr="00896920" w:rsidRDefault="00896920" w:rsidP="00896920">
            <w:pPr>
              <w:spacing w:line="276" w:lineRule="auto"/>
              <w:jc w:val="left"/>
              <w:rPr>
                <w:b/>
                <w:color w:val="FFFFFF" w:themeColor="background1"/>
                <w:sz w:val="21"/>
                <w:szCs w:val="21"/>
              </w:rPr>
            </w:pPr>
          </w:p>
        </w:tc>
        <w:tc>
          <w:tcPr>
            <w:tcW w:w="3969" w:type="dxa"/>
            <w:shd w:val="clear" w:color="auto" w:fill="7030A0"/>
            <w:vAlign w:val="bottom"/>
          </w:tcPr>
          <w:p w14:paraId="2DAD59A2" w14:textId="77777777" w:rsidR="00896920" w:rsidRPr="00896920" w:rsidRDefault="00896920" w:rsidP="00896920">
            <w:pPr>
              <w:spacing w:line="276" w:lineRule="auto"/>
              <w:jc w:val="left"/>
              <w:rPr>
                <w:b/>
                <w:color w:val="FFFFFF" w:themeColor="background1"/>
                <w:sz w:val="21"/>
                <w:szCs w:val="21"/>
              </w:rPr>
            </w:pPr>
          </w:p>
        </w:tc>
      </w:tr>
      <w:tr w:rsidR="00896920" w:rsidRPr="00896920" w14:paraId="43CF5722" w14:textId="77777777" w:rsidTr="00896920">
        <w:tc>
          <w:tcPr>
            <w:tcW w:w="646" w:type="dxa"/>
          </w:tcPr>
          <w:p w14:paraId="0A8A21B6" w14:textId="3D110247" w:rsidR="00896920" w:rsidRPr="00896920" w:rsidRDefault="00896920" w:rsidP="00896920">
            <w:pPr>
              <w:spacing w:line="276" w:lineRule="auto"/>
              <w:jc w:val="left"/>
              <w:rPr>
                <w:sz w:val="21"/>
                <w:szCs w:val="21"/>
              </w:rPr>
            </w:pPr>
            <w:r w:rsidRPr="00896920">
              <w:rPr>
                <w:sz w:val="21"/>
                <w:szCs w:val="21"/>
              </w:rPr>
              <w:t>12.1</w:t>
            </w:r>
          </w:p>
        </w:tc>
        <w:tc>
          <w:tcPr>
            <w:tcW w:w="7421" w:type="dxa"/>
          </w:tcPr>
          <w:p w14:paraId="32C7972E" w14:textId="07825F60" w:rsidR="00896920" w:rsidRPr="00896920" w:rsidRDefault="00896920" w:rsidP="00896920">
            <w:pPr>
              <w:spacing w:line="276" w:lineRule="auto"/>
              <w:jc w:val="left"/>
              <w:rPr>
                <w:sz w:val="21"/>
                <w:szCs w:val="21"/>
              </w:rPr>
            </w:pPr>
            <w:r w:rsidRPr="00896920">
              <w:rPr>
                <w:sz w:val="21"/>
                <w:szCs w:val="21"/>
              </w:rPr>
              <w:t>Appropriate care planning</w:t>
            </w:r>
          </w:p>
        </w:tc>
        <w:tc>
          <w:tcPr>
            <w:tcW w:w="3402" w:type="dxa"/>
          </w:tcPr>
          <w:p w14:paraId="2DFF834C" w14:textId="77777777" w:rsidR="00896920" w:rsidRPr="00896920" w:rsidRDefault="00896920" w:rsidP="00896920">
            <w:pPr>
              <w:spacing w:line="276" w:lineRule="auto"/>
              <w:jc w:val="left"/>
              <w:rPr>
                <w:sz w:val="21"/>
                <w:szCs w:val="21"/>
              </w:rPr>
            </w:pPr>
          </w:p>
        </w:tc>
        <w:tc>
          <w:tcPr>
            <w:tcW w:w="3969" w:type="dxa"/>
          </w:tcPr>
          <w:p w14:paraId="09635C0F" w14:textId="10D9459D" w:rsidR="00896920" w:rsidRPr="00896920" w:rsidRDefault="00896920" w:rsidP="00896920">
            <w:pPr>
              <w:spacing w:line="276" w:lineRule="auto"/>
              <w:jc w:val="left"/>
              <w:rPr>
                <w:sz w:val="21"/>
                <w:szCs w:val="21"/>
              </w:rPr>
            </w:pPr>
            <w:r w:rsidRPr="00896920">
              <w:rPr>
                <w:sz w:val="21"/>
                <w:szCs w:val="21"/>
              </w:rPr>
              <w:t>Performance indicators 10-10c, 11-11e; NICE</w:t>
            </w:r>
            <w:r>
              <w:rPr>
                <w:sz w:val="21"/>
                <w:szCs w:val="21"/>
              </w:rPr>
              <w:t xml:space="preserve"> </w:t>
            </w:r>
            <w:r w:rsidR="00B941D0">
              <w:rPr>
                <w:sz w:val="21"/>
                <w:szCs w:val="21"/>
              </w:rPr>
              <w:t>Quality statement</w:t>
            </w:r>
            <w:r>
              <w:rPr>
                <w:sz w:val="21"/>
                <w:szCs w:val="21"/>
              </w:rPr>
              <w:t xml:space="preserve"> 4</w:t>
            </w:r>
          </w:p>
        </w:tc>
      </w:tr>
      <w:tr w:rsidR="00896920" w:rsidRPr="00896920" w14:paraId="0CBF27B8" w14:textId="77777777" w:rsidTr="00896920">
        <w:tc>
          <w:tcPr>
            <w:tcW w:w="646" w:type="dxa"/>
          </w:tcPr>
          <w:p w14:paraId="7FF56882" w14:textId="6F0D71A7" w:rsidR="00896920" w:rsidRPr="00896920" w:rsidRDefault="00896920" w:rsidP="00896920">
            <w:pPr>
              <w:spacing w:line="276" w:lineRule="auto"/>
              <w:jc w:val="left"/>
              <w:rPr>
                <w:sz w:val="21"/>
                <w:szCs w:val="21"/>
              </w:rPr>
            </w:pPr>
            <w:r w:rsidRPr="00896920">
              <w:rPr>
                <w:sz w:val="21"/>
                <w:szCs w:val="21"/>
              </w:rPr>
              <w:t>12.2</w:t>
            </w:r>
          </w:p>
        </w:tc>
        <w:tc>
          <w:tcPr>
            <w:tcW w:w="7421" w:type="dxa"/>
          </w:tcPr>
          <w:p w14:paraId="04B74D66" w14:textId="405034AC" w:rsidR="00896920" w:rsidRPr="00896920" w:rsidRDefault="00896920" w:rsidP="00896920">
            <w:pPr>
              <w:spacing w:line="276" w:lineRule="auto"/>
              <w:jc w:val="left"/>
              <w:rPr>
                <w:sz w:val="21"/>
                <w:szCs w:val="21"/>
              </w:rPr>
            </w:pPr>
            <w:r w:rsidRPr="00896920">
              <w:rPr>
                <w:sz w:val="21"/>
                <w:szCs w:val="21"/>
              </w:rPr>
              <w:t>SUDEP</w:t>
            </w:r>
          </w:p>
        </w:tc>
        <w:tc>
          <w:tcPr>
            <w:tcW w:w="3402" w:type="dxa"/>
          </w:tcPr>
          <w:p w14:paraId="0720F370" w14:textId="77777777" w:rsidR="00896920" w:rsidRPr="00896920" w:rsidRDefault="00896920" w:rsidP="00896920">
            <w:pPr>
              <w:spacing w:line="276" w:lineRule="auto"/>
              <w:jc w:val="left"/>
              <w:rPr>
                <w:sz w:val="21"/>
                <w:szCs w:val="21"/>
              </w:rPr>
            </w:pPr>
          </w:p>
        </w:tc>
        <w:tc>
          <w:tcPr>
            <w:tcW w:w="3969" w:type="dxa"/>
          </w:tcPr>
          <w:p w14:paraId="1627B7B4" w14:textId="77777777" w:rsidR="00896920" w:rsidRPr="00896920" w:rsidRDefault="00896920" w:rsidP="00896920">
            <w:pPr>
              <w:spacing w:line="276" w:lineRule="auto"/>
              <w:jc w:val="left"/>
              <w:rPr>
                <w:sz w:val="21"/>
                <w:szCs w:val="21"/>
              </w:rPr>
            </w:pPr>
          </w:p>
        </w:tc>
      </w:tr>
      <w:tr w:rsidR="00896920" w:rsidRPr="00896920" w14:paraId="3697B425" w14:textId="77777777" w:rsidTr="00896920">
        <w:trPr>
          <w:trHeight w:val="340"/>
        </w:trPr>
        <w:tc>
          <w:tcPr>
            <w:tcW w:w="646" w:type="dxa"/>
            <w:shd w:val="clear" w:color="auto" w:fill="7030A0"/>
            <w:vAlign w:val="bottom"/>
          </w:tcPr>
          <w:p w14:paraId="45BB0A8C" w14:textId="6E3851B6" w:rsidR="00896920" w:rsidRPr="00896920" w:rsidRDefault="00896920" w:rsidP="00896920">
            <w:pPr>
              <w:spacing w:line="276" w:lineRule="auto"/>
              <w:jc w:val="left"/>
              <w:rPr>
                <w:b/>
                <w:color w:val="FFFFFF" w:themeColor="background1"/>
                <w:sz w:val="21"/>
                <w:szCs w:val="21"/>
              </w:rPr>
            </w:pPr>
            <w:r w:rsidRPr="00896920">
              <w:rPr>
                <w:b/>
                <w:color w:val="FFFFFF" w:themeColor="background1"/>
                <w:sz w:val="21"/>
                <w:szCs w:val="21"/>
              </w:rPr>
              <w:t>13</w:t>
            </w:r>
          </w:p>
        </w:tc>
        <w:tc>
          <w:tcPr>
            <w:tcW w:w="7421" w:type="dxa"/>
            <w:shd w:val="clear" w:color="auto" w:fill="7030A0"/>
            <w:vAlign w:val="bottom"/>
          </w:tcPr>
          <w:p w14:paraId="044E8939" w14:textId="703BEB34" w:rsidR="00896920" w:rsidRPr="00896920" w:rsidRDefault="00896920" w:rsidP="00896920">
            <w:pPr>
              <w:spacing w:line="276" w:lineRule="auto"/>
              <w:jc w:val="left"/>
              <w:rPr>
                <w:b/>
                <w:color w:val="FFFFFF" w:themeColor="background1"/>
                <w:sz w:val="21"/>
                <w:szCs w:val="21"/>
              </w:rPr>
            </w:pPr>
            <w:r w:rsidRPr="00896920">
              <w:rPr>
                <w:b/>
                <w:color w:val="FFFFFF" w:themeColor="background1"/>
                <w:sz w:val="21"/>
                <w:szCs w:val="21"/>
              </w:rPr>
              <w:t>Professionals / Services involved</w:t>
            </w:r>
          </w:p>
        </w:tc>
        <w:tc>
          <w:tcPr>
            <w:tcW w:w="3402" w:type="dxa"/>
            <w:shd w:val="clear" w:color="auto" w:fill="7030A0"/>
            <w:vAlign w:val="bottom"/>
          </w:tcPr>
          <w:p w14:paraId="53F30953" w14:textId="77777777" w:rsidR="00896920" w:rsidRPr="00896920" w:rsidRDefault="00896920" w:rsidP="00896920">
            <w:pPr>
              <w:spacing w:line="276" w:lineRule="auto"/>
              <w:jc w:val="left"/>
              <w:rPr>
                <w:b/>
                <w:color w:val="FFFFFF" w:themeColor="background1"/>
                <w:sz w:val="21"/>
                <w:szCs w:val="21"/>
              </w:rPr>
            </w:pPr>
          </w:p>
        </w:tc>
        <w:tc>
          <w:tcPr>
            <w:tcW w:w="3969" w:type="dxa"/>
            <w:shd w:val="clear" w:color="auto" w:fill="7030A0"/>
            <w:vAlign w:val="bottom"/>
          </w:tcPr>
          <w:p w14:paraId="469AAACF" w14:textId="77777777" w:rsidR="00896920" w:rsidRPr="00896920" w:rsidRDefault="00896920" w:rsidP="00896920">
            <w:pPr>
              <w:spacing w:line="276" w:lineRule="auto"/>
              <w:jc w:val="left"/>
              <w:rPr>
                <w:b/>
                <w:color w:val="FFFFFF" w:themeColor="background1"/>
                <w:sz w:val="21"/>
                <w:szCs w:val="21"/>
              </w:rPr>
            </w:pPr>
          </w:p>
        </w:tc>
      </w:tr>
      <w:tr w:rsidR="00896920" w:rsidRPr="00896920" w14:paraId="6F57499B" w14:textId="77777777" w:rsidTr="00896920">
        <w:tc>
          <w:tcPr>
            <w:tcW w:w="646" w:type="dxa"/>
          </w:tcPr>
          <w:p w14:paraId="49FDED7D" w14:textId="6EA18C19" w:rsidR="00896920" w:rsidRPr="00896920" w:rsidRDefault="00896920" w:rsidP="00896920">
            <w:pPr>
              <w:spacing w:line="276" w:lineRule="auto"/>
              <w:jc w:val="left"/>
              <w:rPr>
                <w:sz w:val="21"/>
                <w:szCs w:val="21"/>
              </w:rPr>
            </w:pPr>
            <w:r w:rsidRPr="00896920">
              <w:rPr>
                <w:sz w:val="21"/>
                <w:szCs w:val="21"/>
              </w:rPr>
              <w:lastRenderedPageBreak/>
              <w:t>13.1</w:t>
            </w:r>
          </w:p>
        </w:tc>
        <w:tc>
          <w:tcPr>
            <w:tcW w:w="7421" w:type="dxa"/>
          </w:tcPr>
          <w:p w14:paraId="74E6CD53" w14:textId="7CF19F14" w:rsidR="00896920" w:rsidRPr="00896920" w:rsidRDefault="00896920" w:rsidP="00896920">
            <w:pPr>
              <w:spacing w:line="276" w:lineRule="auto"/>
              <w:jc w:val="left"/>
              <w:rPr>
                <w:sz w:val="21"/>
                <w:szCs w:val="21"/>
              </w:rPr>
            </w:pPr>
            <w:r w:rsidRPr="00896920">
              <w:rPr>
                <w:sz w:val="21"/>
                <w:szCs w:val="21"/>
              </w:rPr>
              <w:t>Professionals</w:t>
            </w:r>
          </w:p>
          <w:p w14:paraId="6DB31DD3" w14:textId="77777777" w:rsidR="00896920" w:rsidRPr="00896920" w:rsidRDefault="00896920" w:rsidP="00896920">
            <w:pPr>
              <w:spacing w:line="276" w:lineRule="auto"/>
              <w:jc w:val="left"/>
              <w:rPr>
                <w:sz w:val="21"/>
                <w:szCs w:val="21"/>
              </w:rPr>
            </w:pPr>
            <w:r w:rsidRPr="00896920">
              <w:rPr>
                <w:sz w:val="21"/>
                <w:szCs w:val="21"/>
              </w:rPr>
              <w:t>- Consultant Paediatrician with expertise in epilepsies</w:t>
            </w:r>
          </w:p>
          <w:p w14:paraId="0B8C071D" w14:textId="77777777" w:rsidR="00896920" w:rsidRPr="00896920" w:rsidRDefault="00896920" w:rsidP="00896920">
            <w:pPr>
              <w:spacing w:line="276" w:lineRule="auto"/>
              <w:jc w:val="left"/>
              <w:rPr>
                <w:sz w:val="21"/>
                <w:szCs w:val="21"/>
              </w:rPr>
            </w:pPr>
            <w:r w:rsidRPr="00896920">
              <w:rPr>
                <w:sz w:val="21"/>
                <w:szCs w:val="21"/>
              </w:rPr>
              <w:t>- ESN</w:t>
            </w:r>
            <w:r w:rsidRPr="00896920">
              <w:rPr>
                <w:sz w:val="21"/>
                <w:szCs w:val="21"/>
              </w:rPr>
              <w:tab/>
            </w:r>
          </w:p>
          <w:p w14:paraId="15F9A6E6" w14:textId="77777777" w:rsidR="00896920" w:rsidRPr="00896920" w:rsidRDefault="00896920" w:rsidP="00896920">
            <w:pPr>
              <w:spacing w:line="276" w:lineRule="auto"/>
              <w:jc w:val="left"/>
              <w:rPr>
                <w:sz w:val="21"/>
                <w:szCs w:val="21"/>
              </w:rPr>
            </w:pPr>
            <w:r w:rsidRPr="00896920">
              <w:rPr>
                <w:sz w:val="21"/>
                <w:szCs w:val="21"/>
              </w:rPr>
              <w:t>- Paediatric neurologist</w:t>
            </w:r>
            <w:r w:rsidRPr="00896920">
              <w:rPr>
                <w:sz w:val="21"/>
                <w:szCs w:val="21"/>
              </w:rPr>
              <w:tab/>
            </w:r>
          </w:p>
          <w:p w14:paraId="25848459" w14:textId="77777777" w:rsidR="00896920" w:rsidRPr="00896920" w:rsidRDefault="00896920" w:rsidP="00896920">
            <w:pPr>
              <w:spacing w:line="276" w:lineRule="auto"/>
              <w:jc w:val="left"/>
              <w:rPr>
                <w:sz w:val="21"/>
                <w:szCs w:val="21"/>
              </w:rPr>
            </w:pPr>
            <w:r w:rsidRPr="00896920">
              <w:rPr>
                <w:sz w:val="21"/>
                <w:szCs w:val="21"/>
              </w:rPr>
              <w:t>- CESS</w:t>
            </w:r>
            <w:r w:rsidRPr="00896920">
              <w:rPr>
                <w:sz w:val="21"/>
                <w:szCs w:val="21"/>
              </w:rPr>
              <w:tab/>
            </w:r>
          </w:p>
          <w:p w14:paraId="67D6060C" w14:textId="77777777" w:rsidR="00896920" w:rsidRPr="00896920" w:rsidRDefault="00896920" w:rsidP="00896920">
            <w:pPr>
              <w:spacing w:line="276" w:lineRule="auto"/>
              <w:jc w:val="left"/>
              <w:rPr>
                <w:sz w:val="21"/>
                <w:szCs w:val="21"/>
              </w:rPr>
            </w:pPr>
            <w:r w:rsidRPr="00896920">
              <w:rPr>
                <w:sz w:val="21"/>
                <w:szCs w:val="21"/>
              </w:rPr>
              <w:t>- Ketogenic dietician</w:t>
            </w:r>
            <w:r w:rsidRPr="00896920">
              <w:rPr>
                <w:sz w:val="21"/>
                <w:szCs w:val="21"/>
              </w:rPr>
              <w:tab/>
            </w:r>
          </w:p>
          <w:p w14:paraId="18B2F1A6" w14:textId="77777777" w:rsidR="00896920" w:rsidRPr="00896920" w:rsidRDefault="00896920" w:rsidP="00896920">
            <w:pPr>
              <w:spacing w:line="276" w:lineRule="auto"/>
              <w:jc w:val="left"/>
              <w:rPr>
                <w:sz w:val="21"/>
                <w:szCs w:val="21"/>
              </w:rPr>
            </w:pPr>
            <w:r w:rsidRPr="00896920">
              <w:rPr>
                <w:sz w:val="21"/>
                <w:szCs w:val="21"/>
              </w:rPr>
              <w:t>- VNS service</w:t>
            </w:r>
            <w:r w:rsidRPr="00896920">
              <w:rPr>
                <w:sz w:val="21"/>
                <w:szCs w:val="21"/>
              </w:rPr>
              <w:tab/>
            </w:r>
          </w:p>
          <w:p w14:paraId="23ED2760" w14:textId="77777777" w:rsidR="00896920" w:rsidRPr="00896920" w:rsidRDefault="00896920" w:rsidP="00896920">
            <w:pPr>
              <w:spacing w:line="276" w:lineRule="auto"/>
              <w:jc w:val="left"/>
              <w:rPr>
                <w:sz w:val="21"/>
                <w:szCs w:val="21"/>
              </w:rPr>
            </w:pPr>
            <w:r w:rsidRPr="00896920">
              <w:rPr>
                <w:sz w:val="21"/>
                <w:szCs w:val="21"/>
              </w:rPr>
              <w:t>- Genetic service</w:t>
            </w:r>
            <w:r w:rsidRPr="00896920">
              <w:rPr>
                <w:sz w:val="21"/>
                <w:szCs w:val="21"/>
              </w:rPr>
              <w:tab/>
            </w:r>
          </w:p>
          <w:p w14:paraId="5C0C5EF2" w14:textId="77777777" w:rsidR="00896920" w:rsidRPr="00896920" w:rsidRDefault="00896920" w:rsidP="00896920">
            <w:pPr>
              <w:spacing w:line="276" w:lineRule="auto"/>
              <w:jc w:val="left"/>
              <w:rPr>
                <w:sz w:val="21"/>
                <w:szCs w:val="21"/>
              </w:rPr>
            </w:pPr>
            <w:r w:rsidRPr="00896920">
              <w:rPr>
                <w:sz w:val="21"/>
                <w:szCs w:val="21"/>
              </w:rPr>
              <w:t>- Clinical psychologist</w:t>
            </w:r>
            <w:r w:rsidRPr="00896920">
              <w:rPr>
                <w:sz w:val="21"/>
                <w:szCs w:val="21"/>
              </w:rPr>
              <w:tab/>
            </w:r>
          </w:p>
          <w:p w14:paraId="61A35848" w14:textId="77777777" w:rsidR="00896920" w:rsidRPr="00896920" w:rsidRDefault="00896920" w:rsidP="00896920">
            <w:pPr>
              <w:spacing w:line="276" w:lineRule="auto"/>
              <w:jc w:val="left"/>
              <w:rPr>
                <w:sz w:val="21"/>
                <w:szCs w:val="21"/>
              </w:rPr>
            </w:pPr>
            <w:r w:rsidRPr="00896920">
              <w:rPr>
                <w:sz w:val="21"/>
                <w:szCs w:val="21"/>
              </w:rPr>
              <w:t>- Educational psychologist</w:t>
            </w:r>
            <w:r w:rsidRPr="00896920">
              <w:rPr>
                <w:sz w:val="21"/>
                <w:szCs w:val="21"/>
              </w:rPr>
              <w:tab/>
            </w:r>
          </w:p>
          <w:p w14:paraId="527EB159" w14:textId="77777777" w:rsidR="00896920" w:rsidRPr="00896920" w:rsidRDefault="00896920" w:rsidP="00896920">
            <w:pPr>
              <w:spacing w:line="276" w:lineRule="auto"/>
              <w:jc w:val="left"/>
              <w:rPr>
                <w:sz w:val="21"/>
                <w:szCs w:val="21"/>
              </w:rPr>
            </w:pPr>
            <w:r w:rsidRPr="00896920">
              <w:rPr>
                <w:sz w:val="21"/>
                <w:szCs w:val="21"/>
              </w:rPr>
              <w:t>- Psychiatrist</w:t>
            </w:r>
            <w:r w:rsidRPr="00896920">
              <w:rPr>
                <w:sz w:val="21"/>
                <w:szCs w:val="21"/>
              </w:rPr>
              <w:tab/>
            </w:r>
          </w:p>
          <w:p w14:paraId="61669273" w14:textId="77777777" w:rsidR="00896920" w:rsidRPr="00896920" w:rsidRDefault="00896920" w:rsidP="00896920">
            <w:pPr>
              <w:spacing w:line="276" w:lineRule="auto"/>
              <w:jc w:val="left"/>
              <w:rPr>
                <w:sz w:val="21"/>
                <w:szCs w:val="21"/>
              </w:rPr>
            </w:pPr>
            <w:r w:rsidRPr="00896920">
              <w:rPr>
                <w:sz w:val="21"/>
                <w:szCs w:val="21"/>
              </w:rPr>
              <w:t xml:space="preserve">- </w:t>
            </w:r>
            <w:proofErr w:type="spellStart"/>
            <w:r w:rsidRPr="00896920">
              <w:rPr>
                <w:sz w:val="21"/>
                <w:szCs w:val="21"/>
              </w:rPr>
              <w:t>Neuropyschologist</w:t>
            </w:r>
            <w:proofErr w:type="spellEnd"/>
            <w:r w:rsidRPr="00896920">
              <w:rPr>
                <w:sz w:val="21"/>
                <w:szCs w:val="21"/>
              </w:rPr>
              <w:tab/>
            </w:r>
          </w:p>
          <w:p w14:paraId="370D2DEE" w14:textId="77777777" w:rsidR="00896920" w:rsidRPr="00896920" w:rsidRDefault="00896920" w:rsidP="00896920">
            <w:pPr>
              <w:spacing w:line="276" w:lineRule="auto"/>
              <w:jc w:val="left"/>
              <w:rPr>
                <w:sz w:val="21"/>
                <w:szCs w:val="21"/>
              </w:rPr>
            </w:pPr>
            <w:r w:rsidRPr="00896920">
              <w:rPr>
                <w:sz w:val="21"/>
                <w:szCs w:val="21"/>
              </w:rPr>
              <w:t>- Counselling service</w:t>
            </w:r>
            <w:r w:rsidRPr="00896920">
              <w:rPr>
                <w:sz w:val="21"/>
                <w:szCs w:val="21"/>
              </w:rPr>
              <w:tab/>
            </w:r>
          </w:p>
          <w:p w14:paraId="0FA7C95F" w14:textId="77777777" w:rsidR="00896920" w:rsidRPr="00896920" w:rsidRDefault="00896920" w:rsidP="00896920">
            <w:pPr>
              <w:spacing w:line="276" w:lineRule="auto"/>
              <w:jc w:val="left"/>
              <w:rPr>
                <w:sz w:val="21"/>
                <w:szCs w:val="21"/>
              </w:rPr>
            </w:pPr>
            <w:r w:rsidRPr="00896920">
              <w:rPr>
                <w:sz w:val="21"/>
                <w:szCs w:val="21"/>
              </w:rPr>
              <w:t>- Other mental health professional</w:t>
            </w:r>
            <w:r w:rsidRPr="00896920">
              <w:rPr>
                <w:sz w:val="21"/>
                <w:szCs w:val="21"/>
              </w:rPr>
              <w:tab/>
            </w:r>
          </w:p>
          <w:p w14:paraId="32E5070C" w14:textId="77777777" w:rsidR="00896920" w:rsidRPr="00896920" w:rsidRDefault="00896920" w:rsidP="00896920">
            <w:pPr>
              <w:spacing w:line="276" w:lineRule="auto"/>
              <w:jc w:val="left"/>
              <w:rPr>
                <w:sz w:val="21"/>
                <w:szCs w:val="21"/>
              </w:rPr>
            </w:pPr>
            <w:r w:rsidRPr="00896920">
              <w:rPr>
                <w:sz w:val="21"/>
                <w:szCs w:val="21"/>
              </w:rPr>
              <w:t>- Youth worker</w:t>
            </w:r>
            <w:r w:rsidRPr="00896920">
              <w:rPr>
                <w:sz w:val="21"/>
                <w:szCs w:val="21"/>
              </w:rPr>
              <w:tab/>
            </w:r>
          </w:p>
          <w:p w14:paraId="555FD9D8" w14:textId="5E84602B" w:rsidR="00896920" w:rsidRPr="00896920" w:rsidRDefault="00896920" w:rsidP="00896920">
            <w:pPr>
              <w:spacing w:line="276" w:lineRule="auto"/>
              <w:jc w:val="left"/>
              <w:rPr>
                <w:sz w:val="21"/>
                <w:szCs w:val="21"/>
              </w:rPr>
            </w:pPr>
            <w:r w:rsidRPr="00896920">
              <w:rPr>
                <w:sz w:val="21"/>
                <w:szCs w:val="21"/>
              </w:rPr>
              <w:t>- Other</w:t>
            </w:r>
          </w:p>
        </w:tc>
        <w:tc>
          <w:tcPr>
            <w:tcW w:w="3402" w:type="dxa"/>
          </w:tcPr>
          <w:p w14:paraId="51FE654E" w14:textId="77777777" w:rsidR="00896920" w:rsidRPr="00896920" w:rsidRDefault="00896920" w:rsidP="00896920">
            <w:pPr>
              <w:spacing w:line="276" w:lineRule="auto"/>
              <w:jc w:val="left"/>
              <w:rPr>
                <w:sz w:val="21"/>
                <w:szCs w:val="21"/>
              </w:rPr>
            </w:pPr>
            <w:r w:rsidRPr="00896920">
              <w:rPr>
                <w:sz w:val="21"/>
                <w:szCs w:val="21"/>
              </w:rPr>
              <w:t>% of cohort with a diagnosis of epilepsy(s) with input from various professionals</w:t>
            </w:r>
          </w:p>
          <w:p w14:paraId="2568CC45" w14:textId="77777777" w:rsidR="00896920" w:rsidRPr="00896920" w:rsidRDefault="00896920" w:rsidP="00896920">
            <w:pPr>
              <w:spacing w:line="276" w:lineRule="auto"/>
              <w:jc w:val="left"/>
              <w:rPr>
                <w:sz w:val="21"/>
                <w:szCs w:val="21"/>
              </w:rPr>
            </w:pPr>
          </w:p>
          <w:p w14:paraId="59351480" w14:textId="0844DB6C" w:rsidR="00896920" w:rsidRPr="00896920" w:rsidRDefault="00896920" w:rsidP="00896920">
            <w:pPr>
              <w:spacing w:line="276" w:lineRule="auto"/>
              <w:jc w:val="left"/>
              <w:rPr>
                <w:sz w:val="21"/>
                <w:szCs w:val="21"/>
              </w:rPr>
            </w:pPr>
            <w:r w:rsidRPr="00896920">
              <w:rPr>
                <w:sz w:val="21"/>
                <w:szCs w:val="21"/>
              </w:rPr>
              <w:t xml:space="preserve">Compare no. of CYP with co-morbidities and </w:t>
            </w:r>
            <w:proofErr w:type="gramStart"/>
            <w:r w:rsidRPr="00896920">
              <w:rPr>
                <w:sz w:val="21"/>
                <w:szCs w:val="21"/>
              </w:rPr>
              <w:t>whether or not</w:t>
            </w:r>
            <w:proofErr w:type="gramEnd"/>
            <w:r w:rsidRPr="00896920">
              <w:rPr>
                <w:sz w:val="21"/>
                <w:szCs w:val="21"/>
              </w:rPr>
              <w:t xml:space="preserve"> they had input from relevant HCPs </w:t>
            </w:r>
          </w:p>
        </w:tc>
        <w:tc>
          <w:tcPr>
            <w:tcW w:w="3969" w:type="dxa"/>
          </w:tcPr>
          <w:p w14:paraId="72D9AEF9" w14:textId="69C86A38" w:rsidR="00F05BE7" w:rsidRDefault="00F05BE7" w:rsidP="00896920">
            <w:pPr>
              <w:spacing w:line="276" w:lineRule="auto"/>
              <w:jc w:val="left"/>
              <w:rPr>
                <w:sz w:val="21"/>
                <w:szCs w:val="21"/>
              </w:rPr>
            </w:pPr>
            <w:r w:rsidRPr="00F05BE7">
              <w:rPr>
                <w:sz w:val="21"/>
                <w:szCs w:val="21"/>
              </w:rPr>
              <w:t>Consultant with expertise in epilepsies</w:t>
            </w:r>
            <w:r>
              <w:rPr>
                <w:sz w:val="21"/>
                <w:szCs w:val="21"/>
              </w:rPr>
              <w:t>: Performance indicator 1</w:t>
            </w:r>
          </w:p>
          <w:p w14:paraId="25E3F337" w14:textId="77777777" w:rsidR="00F05BE7" w:rsidRDefault="00F05BE7" w:rsidP="00896920">
            <w:pPr>
              <w:spacing w:line="276" w:lineRule="auto"/>
              <w:jc w:val="left"/>
              <w:rPr>
                <w:sz w:val="21"/>
                <w:szCs w:val="21"/>
              </w:rPr>
            </w:pPr>
          </w:p>
          <w:p w14:paraId="5EA80867" w14:textId="7528B55D" w:rsidR="00896920" w:rsidRPr="00896920" w:rsidRDefault="00896920" w:rsidP="00896920">
            <w:pPr>
              <w:spacing w:line="276" w:lineRule="auto"/>
              <w:jc w:val="left"/>
              <w:rPr>
                <w:sz w:val="21"/>
                <w:szCs w:val="21"/>
              </w:rPr>
            </w:pPr>
            <w:r>
              <w:rPr>
                <w:sz w:val="21"/>
                <w:szCs w:val="21"/>
              </w:rPr>
              <w:t xml:space="preserve">ESN: </w:t>
            </w:r>
            <w:r w:rsidR="00F05BE7">
              <w:rPr>
                <w:sz w:val="21"/>
                <w:szCs w:val="21"/>
              </w:rPr>
              <w:t xml:space="preserve"> Performance indicator 2; </w:t>
            </w:r>
            <w:r>
              <w:rPr>
                <w:sz w:val="21"/>
                <w:szCs w:val="21"/>
              </w:rPr>
              <w:t xml:space="preserve">NICE </w:t>
            </w:r>
            <w:r w:rsidR="00B941D0">
              <w:rPr>
                <w:sz w:val="21"/>
                <w:szCs w:val="21"/>
              </w:rPr>
              <w:t>Quality statement</w:t>
            </w:r>
            <w:r>
              <w:rPr>
                <w:sz w:val="21"/>
                <w:szCs w:val="21"/>
              </w:rPr>
              <w:t xml:space="preserve"> 5</w:t>
            </w:r>
          </w:p>
        </w:tc>
      </w:tr>
      <w:tr w:rsidR="00896920" w:rsidRPr="00896920" w14:paraId="643BB257" w14:textId="77777777" w:rsidTr="00896920">
        <w:tc>
          <w:tcPr>
            <w:tcW w:w="646" w:type="dxa"/>
          </w:tcPr>
          <w:p w14:paraId="137D6CA7" w14:textId="0C232AE5" w:rsidR="00896920" w:rsidRPr="00896920" w:rsidRDefault="00896920" w:rsidP="00896920">
            <w:pPr>
              <w:spacing w:line="276" w:lineRule="auto"/>
              <w:jc w:val="left"/>
              <w:rPr>
                <w:sz w:val="21"/>
                <w:szCs w:val="21"/>
              </w:rPr>
            </w:pPr>
            <w:r w:rsidRPr="00896920">
              <w:rPr>
                <w:sz w:val="21"/>
                <w:szCs w:val="21"/>
              </w:rPr>
              <w:t>13.2</w:t>
            </w:r>
          </w:p>
        </w:tc>
        <w:tc>
          <w:tcPr>
            <w:tcW w:w="7421" w:type="dxa"/>
          </w:tcPr>
          <w:p w14:paraId="5D27A4E3" w14:textId="77777777" w:rsidR="00896920" w:rsidRPr="00896920" w:rsidRDefault="00896920" w:rsidP="00896920">
            <w:pPr>
              <w:spacing w:line="276" w:lineRule="auto"/>
              <w:jc w:val="left"/>
              <w:rPr>
                <w:sz w:val="21"/>
                <w:szCs w:val="21"/>
              </w:rPr>
            </w:pPr>
            <w:r w:rsidRPr="00896920">
              <w:rPr>
                <w:sz w:val="21"/>
                <w:szCs w:val="21"/>
              </w:rPr>
              <w:t>Ongoing investigations</w:t>
            </w:r>
          </w:p>
          <w:p w14:paraId="54ED8AA8" w14:textId="77777777" w:rsidR="00896920" w:rsidRPr="00896920" w:rsidRDefault="00896920" w:rsidP="00896920">
            <w:pPr>
              <w:spacing w:line="276" w:lineRule="auto"/>
              <w:jc w:val="left"/>
              <w:rPr>
                <w:sz w:val="21"/>
                <w:szCs w:val="21"/>
              </w:rPr>
            </w:pPr>
            <w:r w:rsidRPr="00896920">
              <w:rPr>
                <w:sz w:val="21"/>
                <w:szCs w:val="21"/>
              </w:rPr>
              <w:t>- formal developmental assessment</w:t>
            </w:r>
          </w:p>
          <w:p w14:paraId="37ED21FA" w14:textId="77777777" w:rsidR="00896920" w:rsidRPr="00896920" w:rsidRDefault="00896920" w:rsidP="00896920">
            <w:pPr>
              <w:spacing w:line="276" w:lineRule="auto"/>
              <w:jc w:val="left"/>
              <w:rPr>
                <w:sz w:val="21"/>
                <w:szCs w:val="21"/>
              </w:rPr>
            </w:pPr>
            <w:r w:rsidRPr="00896920">
              <w:rPr>
                <w:sz w:val="21"/>
                <w:szCs w:val="21"/>
              </w:rPr>
              <w:t>- formal cognitive assessment</w:t>
            </w:r>
          </w:p>
          <w:p w14:paraId="4DBDFC10" w14:textId="1F3D5095" w:rsidR="00896920" w:rsidRPr="00896920" w:rsidRDefault="00896920" w:rsidP="00896920">
            <w:pPr>
              <w:spacing w:line="276" w:lineRule="auto"/>
              <w:jc w:val="left"/>
              <w:rPr>
                <w:sz w:val="21"/>
                <w:szCs w:val="21"/>
              </w:rPr>
            </w:pPr>
            <w:r w:rsidRPr="00896920">
              <w:rPr>
                <w:sz w:val="21"/>
                <w:szCs w:val="21"/>
              </w:rPr>
              <w:t>- clinical review by a paediatrician with expertise in epilepsy or paediatric neurologist in the past 12 months</w:t>
            </w:r>
          </w:p>
        </w:tc>
        <w:tc>
          <w:tcPr>
            <w:tcW w:w="3402" w:type="dxa"/>
          </w:tcPr>
          <w:p w14:paraId="079727D1" w14:textId="77777777" w:rsidR="00896920" w:rsidRPr="00896920" w:rsidRDefault="00896920" w:rsidP="00896920">
            <w:pPr>
              <w:spacing w:line="276" w:lineRule="auto"/>
              <w:jc w:val="left"/>
              <w:rPr>
                <w:sz w:val="21"/>
                <w:szCs w:val="21"/>
              </w:rPr>
            </w:pPr>
            <w:r w:rsidRPr="00896920">
              <w:rPr>
                <w:sz w:val="21"/>
                <w:szCs w:val="21"/>
              </w:rPr>
              <w:t>% of cohort with a diagnosis of epilepsy(s)</w:t>
            </w:r>
          </w:p>
          <w:p w14:paraId="4CDF33C6" w14:textId="77777777" w:rsidR="00896920" w:rsidRPr="00896920" w:rsidRDefault="00896920" w:rsidP="00896920">
            <w:pPr>
              <w:spacing w:line="276" w:lineRule="auto"/>
              <w:jc w:val="left"/>
              <w:rPr>
                <w:sz w:val="21"/>
                <w:szCs w:val="21"/>
              </w:rPr>
            </w:pPr>
          </w:p>
          <w:p w14:paraId="0C7BD0E6" w14:textId="674DE1D9" w:rsidR="00896920" w:rsidRPr="00896920" w:rsidRDefault="00896920" w:rsidP="00896920">
            <w:pPr>
              <w:spacing w:line="276" w:lineRule="auto"/>
              <w:jc w:val="left"/>
              <w:rPr>
                <w:sz w:val="21"/>
                <w:szCs w:val="21"/>
              </w:rPr>
            </w:pPr>
            <w:ins w:id="3" w:author="Lisa Cummins" w:date="2019-05-17T16:36:00Z">
              <w:r w:rsidRPr="00896920">
                <w:rPr>
                  <w:sz w:val="21"/>
                  <w:szCs w:val="21"/>
                </w:rPr>
                <w:t xml:space="preserve">Compare no. of CYP with co-morbidities and </w:t>
              </w:r>
              <w:proofErr w:type="gramStart"/>
              <w:r w:rsidRPr="00896920">
                <w:rPr>
                  <w:sz w:val="21"/>
                  <w:szCs w:val="21"/>
                </w:rPr>
                <w:t>whether or not</w:t>
              </w:r>
              <w:proofErr w:type="gramEnd"/>
              <w:r w:rsidRPr="00896920">
                <w:rPr>
                  <w:sz w:val="21"/>
                  <w:szCs w:val="21"/>
                </w:rPr>
                <w:t xml:space="preserve"> they had relevant ongoing investigation</w:t>
              </w:r>
            </w:ins>
          </w:p>
        </w:tc>
        <w:tc>
          <w:tcPr>
            <w:tcW w:w="3969" w:type="dxa"/>
          </w:tcPr>
          <w:p w14:paraId="0509CE4A" w14:textId="77777777" w:rsidR="00896920" w:rsidRPr="00896920" w:rsidRDefault="00896920" w:rsidP="00896920">
            <w:pPr>
              <w:spacing w:line="276" w:lineRule="auto"/>
              <w:jc w:val="left"/>
              <w:rPr>
                <w:sz w:val="21"/>
                <w:szCs w:val="21"/>
              </w:rPr>
            </w:pPr>
          </w:p>
        </w:tc>
      </w:tr>
    </w:tbl>
    <w:p w14:paraId="40ABAE9B" w14:textId="004A1825" w:rsidR="0079620A" w:rsidRDefault="00E43DFC">
      <w:pPr>
        <w:rPr>
          <w:b/>
          <w:sz w:val="28"/>
        </w:rPr>
      </w:pPr>
      <w:r>
        <w:rPr>
          <w:b/>
          <w:sz w:val="28"/>
        </w:rPr>
        <w:br w:type="textWrapping" w:clear="all"/>
      </w:r>
    </w:p>
    <w:p w14:paraId="358CFDF6" w14:textId="7CF79AE2" w:rsidR="00663944" w:rsidRDefault="00663944">
      <w:pPr>
        <w:rPr>
          <w:b/>
          <w:sz w:val="28"/>
        </w:rPr>
      </w:pPr>
    </w:p>
    <w:p w14:paraId="41FDDA7F" w14:textId="42B4007F" w:rsidR="00663944" w:rsidRDefault="00663944">
      <w:pPr>
        <w:rPr>
          <w:b/>
          <w:sz w:val="28"/>
        </w:rPr>
      </w:pPr>
    </w:p>
    <w:p w14:paraId="0E83D11F" w14:textId="71FA4296" w:rsidR="00663944" w:rsidRDefault="00663944">
      <w:pPr>
        <w:rPr>
          <w:b/>
          <w:sz w:val="28"/>
        </w:rPr>
      </w:pPr>
    </w:p>
    <w:p w14:paraId="28D97AC4" w14:textId="77777777" w:rsidR="00663944" w:rsidRDefault="00663944">
      <w:pPr>
        <w:rPr>
          <w:b/>
          <w:sz w:val="28"/>
        </w:rPr>
      </w:pPr>
    </w:p>
    <w:p w14:paraId="6D0CFF65" w14:textId="7272FEF3" w:rsidR="00563048" w:rsidRPr="00B055D7" w:rsidRDefault="00DB11A4">
      <w:pPr>
        <w:rPr>
          <w:b/>
          <w:sz w:val="28"/>
        </w:rPr>
      </w:pPr>
      <w:r w:rsidRPr="00133315">
        <w:rPr>
          <w:b/>
          <w:sz w:val="28"/>
        </w:rPr>
        <w:lastRenderedPageBreak/>
        <w:t>Performance indicator reporting</w:t>
      </w:r>
    </w:p>
    <w:p w14:paraId="5117FB3C" w14:textId="144DF24F" w:rsidR="0079620A" w:rsidRDefault="0079620A">
      <w:r>
        <w:t>This section of the report will provide a summary of the 12 key performance measures. All PIs will be reported for England and Wales combined, England and Wales separately</w:t>
      </w:r>
      <w:r w:rsidR="0048216F">
        <w:t xml:space="preserve">, regional paediatric epilepsy network </w:t>
      </w:r>
      <w:r>
        <w:t xml:space="preserve">and at </w:t>
      </w:r>
      <w:r w:rsidR="0048216F">
        <w:t>Health Board/</w:t>
      </w:r>
      <w:r>
        <w:t xml:space="preserve">Trust level. We will also analyse the data to examine if there is variation across OPEN UK networks </w:t>
      </w:r>
      <w:r w:rsidR="00DA6E5B">
        <w:t>or</w:t>
      </w:r>
      <w:r>
        <w:t xml:space="preserve"> by key patient demographics</w:t>
      </w:r>
      <w:r w:rsidR="00DA6E5B">
        <w:t xml:space="preserve"> and include accordingly</w:t>
      </w:r>
      <w:r>
        <w:t>.</w:t>
      </w:r>
    </w:p>
    <w:p w14:paraId="07B450B9" w14:textId="2B897125" w:rsidR="00761BFF" w:rsidRDefault="00761BFF"/>
    <w:p w14:paraId="52C66B29" w14:textId="40A5BEF2" w:rsidR="00761BFF" w:rsidRDefault="00761BFF">
      <w:r>
        <w:t>Description of performance indicator, and numerator and denominator to be used to calculate PIs</w:t>
      </w:r>
    </w:p>
    <w:tbl>
      <w:tblPr>
        <w:tblStyle w:val="TableGrid"/>
        <w:tblW w:w="5053" w:type="pct"/>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582"/>
        <w:gridCol w:w="3704"/>
        <w:gridCol w:w="7145"/>
        <w:gridCol w:w="3516"/>
        <w:tblGridChange w:id="4">
          <w:tblGrid>
            <w:gridCol w:w="582"/>
            <w:gridCol w:w="3704"/>
            <w:gridCol w:w="7145"/>
            <w:gridCol w:w="3516"/>
          </w:tblGrid>
        </w:tblGridChange>
      </w:tblGrid>
      <w:tr w:rsidR="00DA6E5B" w:rsidRPr="00E11AF1" w14:paraId="21A9BF67" w14:textId="41E4F580" w:rsidTr="00070940">
        <w:trPr>
          <w:trHeight w:val="454"/>
          <w:tblHeader/>
        </w:trPr>
        <w:tc>
          <w:tcPr>
            <w:tcW w:w="195" w:type="pct"/>
            <w:shd w:val="clear" w:color="auto" w:fill="11A7F2"/>
            <w:vAlign w:val="bottom"/>
          </w:tcPr>
          <w:p w14:paraId="228E0749" w14:textId="77777777" w:rsidR="00DA6E5B" w:rsidRPr="0079620A" w:rsidRDefault="00DA6E5B" w:rsidP="00070940">
            <w:pPr>
              <w:spacing w:line="276" w:lineRule="auto"/>
              <w:jc w:val="center"/>
              <w:rPr>
                <w:b/>
                <w:color w:val="FFFFFF" w:themeColor="background1"/>
                <w:sz w:val="21"/>
                <w:szCs w:val="21"/>
              </w:rPr>
            </w:pPr>
            <w:bookmarkStart w:id="5" w:name="OLE_LINK1"/>
            <w:r w:rsidRPr="0079620A">
              <w:rPr>
                <w:b/>
                <w:color w:val="FFFFFF" w:themeColor="background1"/>
                <w:sz w:val="21"/>
                <w:szCs w:val="21"/>
              </w:rPr>
              <w:t>No.</w:t>
            </w:r>
          </w:p>
        </w:tc>
        <w:tc>
          <w:tcPr>
            <w:tcW w:w="1239" w:type="pct"/>
            <w:shd w:val="clear" w:color="auto" w:fill="11A7F2"/>
            <w:vAlign w:val="bottom"/>
          </w:tcPr>
          <w:p w14:paraId="3DBA2E19" w14:textId="77777777" w:rsidR="00DA6E5B" w:rsidRPr="0079620A" w:rsidRDefault="00DA6E5B" w:rsidP="00070940">
            <w:pPr>
              <w:spacing w:line="276" w:lineRule="auto"/>
              <w:jc w:val="center"/>
              <w:rPr>
                <w:b/>
                <w:color w:val="FFFFFF" w:themeColor="background1"/>
                <w:sz w:val="21"/>
                <w:szCs w:val="21"/>
              </w:rPr>
            </w:pPr>
            <w:r w:rsidRPr="0079620A">
              <w:rPr>
                <w:b/>
                <w:color w:val="FFFFFF" w:themeColor="background1"/>
                <w:sz w:val="21"/>
                <w:szCs w:val="21"/>
              </w:rPr>
              <w:t>Performance indicator</w:t>
            </w:r>
          </w:p>
        </w:tc>
        <w:tc>
          <w:tcPr>
            <w:tcW w:w="2390" w:type="pct"/>
            <w:shd w:val="clear" w:color="auto" w:fill="11A7F2"/>
            <w:vAlign w:val="bottom"/>
          </w:tcPr>
          <w:p w14:paraId="2A873FDD" w14:textId="77777777" w:rsidR="00DA6E5B" w:rsidRPr="0079620A" w:rsidRDefault="00DA6E5B" w:rsidP="00070940">
            <w:pPr>
              <w:spacing w:line="276" w:lineRule="auto"/>
              <w:jc w:val="center"/>
              <w:rPr>
                <w:b/>
                <w:color w:val="FFFFFF" w:themeColor="background1"/>
                <w:sz w:val="21"/>
                <w:szCs w:val="21"/>
              </w:rPr>
            </w:pPr>
            <w:r w:rsidRPr="0079620A">
              <w:rPr>
                <w:b/>
                <w:color w:val="FFFFFF" w:themeColor="background1"/>
                <w:sz w:val="21"/>
                <w:szCs w:val="21"/>
              </w:rPr>
              <w:t>Calculation of performance indicator (numerator and denominator)</w:t>
            </w:r>
          </w:p>
        </w:tc>
        <w:tc>
          <w:tcPr>
            <w:tcW w:w="1176" w:type="pct"/>
            <w:shd w:val="clear" w:color="auto" w:fill="11A7F2"/>
            <w:vAlign w:val="bottom"/>
          </w:tcPr>
          <w:p w14:paraId="1A8B62DA" w14:textId="77777777" w:rsidR="00E43DFC" w:rsidRPr="00D17213" w:rsidRDefault="00E43DFC" w:rsidP="00070940">
            <w:pPr>
              <w:spacing w:line="276" w:lineRule="auto"/>
              <w:jc w:val="center"/>
              <w:rPr>
                <w:b/>
                <w:color w:val="FFFFFF" w:themeColor="background1"/>
                <w:sz w:val="21"/>
                <w:szCs w:val="21"/>
              </w:rPr>
            </w:pPr>
            <w:r w:rsidRPr="00D17213">
              <w:rPr>
                <w:b/>
                <w:color w:val="FFFFFF" w:themeColor="background1"/>
                <w:sz w:val="21"/>
                <w:szCs w:val="21"/>
              </w:rPr>
              <w:t>Notes</w:t>
            </w:r>
          </w:p>
          <w:p w14:paraId="07AB0E4A" w14:textId="705BFB85" w:rsidR="00DA6E5B" w:rsidRPr="0079620A" w:rsidRDefault="00E43DFC" w:rsidP="00070940">
            <w:pPr>
              <w:spacing w:line="276" w:lineRule="auto"/>
              <w:jc w:val="center"/>
              <w:rPr>
                <w:b/>
                <w:color w:val="FFFFFF" w:themeColor="background1"/>
                <w:sz w:val="21"/>
                <w:szCs w:val="21"/>
              </w:rPr>
            </w:pPr>
            <w:r w:rsidRPr="00D17213">
              <w:rPr>
                <w:b/>
                <w:color w:val="FFFFFF" w:themeColor="background1"/>
                <w:sz w:val="21"/>
                <w:szCs w:val="21"/>
              </w:rPr>
              <w:t>(i.e. comparable data, NICE QS, outlier metric?)</w:t>
            </w:r>
          </w:p>
        </w:tc>
      </w:tr>
      <w:tr w:rsidR="00DA6E5B" w:rsidRPr="00E11AF1" w14:paraId="52B2CD4B" w14:textId="484FD7BE" w:rsidTr="00070940">
        <w:trPr>
          <w:trHeight w:val="340"/>
        </w:trPr>
        <w:tc>
          <w:tcPr>
            <w:tcW w:w="195" w:type="pct"/>
            <w:shd w:val="clear" w:color="auto" w:fill="7030A0"/>
            <w:vAlign w:val="bottom"/>
          </w:tcPr>
          <w:p w14:paraId="08209C27" w14:textId="77777777" w:rsidR="00DA6E5B" w:rsidRPr="0079620A" w:rsidRDefault="00DA6E5B" w:rsidP="00070940">
            <w:pPr>
              <w:spacing w:line="276" w:lineRule="auto"/>
              <w:jc w:val="center"/>
              <w:rPr>
                <w:color w:val="FFFFFF" w:themeColor="background1"/>
                <w:sz w:val="21"/>
                <w:szCs w:val="21"/>
              </w:rPr>
            </w:pPr>
          </w:p>
        </w:tc>
        <w:tc>
          <w:tcPr>
            <w:tcW w:w="1239" w:type="pct"/>
            <w:shd w:val="clear" w:color="auto" w:fill="7030A0"/>
            <w:vAlign w:val="bottom"/>
          </w:tcPr>
          <w:p w14:paraId="66132D74" w14:textId="77777777" w:rsidR="00DA6E5B" w:rsidRPr="0079620A" w:rsidRDefault="00DA6E5B" w:rsidP="00070940">
            <w:pPr>
              <w:spacing w:line="276" w:lineRule="auto"/>
              <w:jc w:val="center"/>
              <w:rPr>
                <w:color w:val="FFFFFF" w:themeColor="background1"/>
                <w:sz w:val="21"/>
                <w:szCs w:val="21"/>
              </w:rPr>
            </w:pPr>
            <w:r w:rsidRPr="0079620A">
              <w:rPr>
                <w:color w:val="FFFFFF" w:themeColor="background1"/>
                <w:sz w:val="21"/>
                <w:szCs w:val="21"/>
              </w:rPr>
              <w:t>Involvement of appropriate professionals</w:t>
            </w:r>
          </w:p>
        </w:tc>
        <w:tc>
          <w:tcPr>
            <w:tcW w:w="2390" w:type="pct"/>
            <w:shd w:val="clear" w:color="auto" w:fill="7030A0"/>
            <w:vAlign w:val="bottom"/>
          </w:tcPr>
          <w:p w14:paraId="08C39835" w14:textId="77777777" w:rsidR="00DA6E5B" w:rsidRPr="0079620A" w:rsidRDefault="00DA6E5B" w:rsidP="00070940">
            <w:pPr>
              <w:spacing w:line="276" w:lineRule="auto"/>
              <w:jc w:val="center"/>
              <w:rPr>
                <w:color w:val="FFFFFF" w:themeColor="background1"/>
                <w:sz w:val="21"/>
                <w:szCs w:val="21"/>
              </w:rPr>
            </w:pPr>
          </w:p>
        </w:tc>
        <w:tc>
          <w:tcPr>
            <w:tcW w:w="1176" w:type="pct"/>
            <w:shd w:val="clear" w:color="auto" w:fill="7030A0"/>
            <w:vAlign w:val="bottom"/>
          </w:tcPr>
          <w:p w14:paraId="3A1469F8" w14:textId="77777777" w:rsidR="00DA6E5B" w:rsidRPr="0079620A" w:rsidRDefault="00DA6E5B" w:rsidP="00070940">
            <w:pPr>
              <w:spacing w:line="276" w:lineRule="auto"/>
              <w:jc w:val="center"/>
              <w:rPr>
                <w:color w:val="FFFFFF" w:themeColor="background1"/>
                <w:sz w:val="21"/>
                <w:szCs w:val="21"/>
              </w:rPr>
            </w:pPr>
          </w:p>
        </w:tc>
      </w:tr>
      <w:tr w:rsidR="00DA6E5B" w:rsidRPr="00E11AF1" w14:paraId="36653595" w14:textId="3C320FAF" w:rsidTr="000A5180">
        <w:tblPrEx>
          <w:tblW w:w="5053" w:type="pct"/>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PrExChange w:id="6" w:author="Fridah Calvin-Mwingirwa" w:date="2019-09-12T10:39:00Z">
            <w:tblPrEx>
              <w:tblW w:w="5053" w:type="pct"/>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PrEx>
          </w:tblPrExChange>
        </w:tblPrEx>
        <w:trPr>
          <w:trHeight w:val="2459"/>
        </w:trPr>
        <w:tc>
          <w:tcPr>
            <w:tcW w:w="195" w:type="pct"/>
            <w:tcPrChange w:id="7" w:author="Fridah Calvin-Mwingirwa" w:date="2019-09-12T10:39:00Z">
              <w:tcPr>
                <w:tcW w:w="195" w:type="pct"/>
              </w:tcPr>
            </w:tcPrChange>
          </w:tcPr>
          <w:p w14:paraId="307A9E3F" w14:textId="77777777" w:rsidR="00DA6E5B" w:rsidRPr="0079620A" w:rsidRDefault="00DA6E5B" w:rsidP="00070940">
            <w:pPr>
              <w:spacing w:line="276" w:lineRule="auto"/>
              <w:jc w:val="left"/>
              <w:rPr>
                <w:sz w:val="21"/>
                <w:szCs w:val="21"/>
              </w:rPr>
            </w:pPr>
            <w:r w:rsidRPr="0079620A">
              <w:rPr>
                <w:sz w:val="21"/>
                <w:szCs w:val="21"/>
              </w:rPr>
              <w:t>1</w:t>
            </w:r>
          </w:p>
          <w:p w14:paraId="6B15B538" w14:textId="77777777" w:rsidR="00DA6E5B" w:rsidRPr="0079620A" w:rsidRDefault="00DA6E5B" w:rsidP="00070940">
            <w:pPr>
              <w:spacing w:line="276" w:lineRule="auto"/>
              <w:jc w:val="left"/>
              <w:rPr>
                <w:sz w:val="21"/>
                <w:szCs w:val="21"/>
              </w:rPr>
            </w:pPr>
          </w:p>
        </w:tc>
        <w:tc>
          <w:tcPr>
            <w:tcW w:w="1239" w:type="pct"/>
            <w:tcPrChange w:id="8" w:author="Fridah Calvin-Mwingirwa" w:date="2019-09-12T10:39:00Z">
              <w:tcPr>
                <w:tcW w:w="1239" w:type="pct"/>
              </w:tcPr>
            </w:tcPrChange>
          </w:tcPr>
          <w:p w14:paraId="3AD6197C" w14:textId="77777777" w:rsidR="00DA6E5B" w:rsidRPr="0079620A" w:rsidRDefault="00DA6E5B" w:rsidP="00070940">
            <w:pPr>
              <w:spacing w:line="276" w:lineRule="auto"/>
              <w:jc w:val="left"/>
              <w:rPr>
                <w:b/>
                <w:sz w:val="21"/>
                <w:szCs w:val="21"/>
              </w:rPr>
            </w:pPr>
            <w:r w:rsidRPr="0079620A">
              <w:rPr>
                <w:b/>
                <w:sz w:val="21"/>
                <w:szCs w:val="21"/>
              </w:rPr>
              <w:t>Paediatrician with expertise in epilepsies</w:t>
            </w:r>
          </w:p>
          <w:p w14:paraId="429C7281" w14:textId="77777777" w:rsidR="00DA6E5B" w:rsidRPr="0079620A" w:rsidRDefault="00DA6E5B" w:rsidP="00070940">
            <w:pPr>
              <w:spacing w:line="276" w:lineRule="auto"/>
              <w:jc w:val="left"/>
              <w:rPr>
                <w:sz w:val="21"/>
                <w:szCs w:val="21"/>
              </w:rPr>
            </w:pPr>
          </w:p>
          <w:p w14:paraId="06E18B25" w14:textId="77777777" w:rsidR="00DA6E5B" w:rsidRPr="0079620A" w:rsidRDefault="00DA6E5B" w:rsidP="00070940">
            <w:pPr>
              <w:spacing w:line="276" w:lineRule="auto"/>
              <w:jc w:val="left"/>
              <w:rPr>
                <w:sz w:val="21"/>
                <w:szCs w:val="21"/>
              </w:rPr>
            </w:pPr>
            <w:r w:rsidRPr="0079620A">
              <w:rPr>
                <w:sz w:val="21"/>
                <w:szCs w:val="21"/>
              </w:rPr>
              <w:t>% of children and young people with epilepsy, with input by a ‘consultant paediatrician with expertise in epilepsies’ within the first year of care</w:t>
            </w:r>
          </w:p>
          <w:p w14:paraId="15A3BA79" w14:textId="77777777" w:rsidR="00DA6E5B" w:rsidRPr="0079620A" w:rsidRDefault="00DA6E5B" w:rsidP="00070940">
            <w:pPr>
              <w:spacing w:line="276" w:lineRule="auto"/>
              <w:jc w:val="left"/>
              <w:rPr>
                <w:sz w:val="21"/>
                <w:szCs w:val="21"/>
              </w:rPr>
            </w:pPr>
          </w:p>
        </w:tc>
        <w:tc>
          <w:tcPr>
            <w:tcW w:w="2390" w:type="pct"/>
            <w:tcPrChange w:id="9" w:author="Fridah Calvin-Mwingirwa" w:date="2019-09-12T10:39:00Z">
              <w:tcPr>
                <w:tcW w:w="2390" w:type="pct"/>
              </w:tcPr>
            </w:tcPrChange>
          </w:tcPr>
          <w:p w14:paraId="453577FE" w14:textId="77777777" w:rsidR="00DA6E5B" w:rsidRPr="0079620A" w:rsidRDefault="00DA6E5B" w:rsidP="00070940">
            <w:pPr>
              <w:spacing w:line="276" w:lineRule="auto"/>
              <w:jc w:val="left"/>
              <w:rPr>
                <w:sz w:val="21"/>
                <w:szCs w:val="21"/>
              </w:rPr>
            </w:pPr>
            <w:r w:rsidRPr="0079620A">
              <w:rPr>
                <w:sz w:val="21"/>
                <w:szCs w:val="21"/>
              </w:rPr>
              <w:t>Numerator = Number of children and young people diagnosed with epilepsy at first year</w:t>
            </w:r>
            <w:r w:rsidRPr="0079620A">
              <w:rPr>
                <w:b/>
                <w:sz w:val="21"/>
                <w:szCs w:val="21"/>
              </w:rPr>
              <w:t xml:space="preserve"> AND</w:t>
            </w:r>
            <w:r w:rsidRPr="0079620A">
              <w:rPr>
                <w:sz w:val="21"/>
                <w:szCs w:val="21"/>
              </w:rPr>
              <w:t xml:space="preserve"> who had input from a paediatrician with expertise in epilepsy </w:t>
            </w:r>
            <w:r w:rsidRPr="0079620A">
              <w:rPr>
                <w:b/>
                <w:sz w:val="21"/>
                <w:szCs w:val="21"/>
              </w:rPr>
              <w:t>OR</w:t>
            </w:r>
            <w:r w:rsidRPr="0079620A">
              <w:rPr>
                <w:sz w:val="21"/>
                <w:szCs w:val="21"/>
              </w:rPr>
              <w:t xml:space="preserve"> a paediatric neurologist within the first year of care</w:t>
            </w:r>
          </w:p>
          <w:p w14:paraId="2F49226B" w14:textId="77777777" w:rsidR="00DA6E5B" w:rsidRPr="0079620A" w:rsidRDefault="00DA6E5B" w:rsidP="00070940">
            <w:pPr>
              <w:spacing w:line="276" w:lineRule="auto"/>
              <w:jc w:val="left"/>
              <w:rPr>
                <w:sz w:val="21"/>
                <w:szCs w:val="21"/>
              </w:rPr>
            </w:pPr>
          </w:p>
          <w:p w14:paraId="23BA1FDD" w14:textId="77777777" w:rsidR="00DA6E5B" w:rsidRPr="0079620A" w:rsidRDefault="00DA6E5B" w:rsidP="00070940">
            <w:pPr>
              <w:spacing w:line="276" w:lineRule="auto"/>
              <w:jc w:val="left"/>
              <w:rPr>
                <w:sz w:val="21"/>
                <w:szCs w:val="21"/>
              </w:rPr>
            </w:pPr>
            <w:r w:rsidRPr="0079620A">
              <w:rPr>
                <w:sz w:val="21"/>
                <w:szCs w:val="21"/>
              </w:rPr>
              <w:t>Denominator = Number of children and young people diagnosed with epilepsy at first year</w:t>
            </w:r>
          </w:p>
        </w:tc>
        <w:tc>
          <w:tcPr>
            <w:tcW w:w="1176" w:type="pct"/>
            <w:tcPrChange w:id="10" w:author="Fridah Calvin-Mwingirwa" w:date="2019-09-12T10:39:00Z">
              <w:tcPr>
                <w:tcW w:w="1176" w:type="pct"/>
              </w:tcPr>
            </w:tcPrChange>
          </w:tcPr>
          <w:p w14:paraId="67907614" w14:textId="7D9108AE" w:rsidR="00DA6E5B" w:rsidRPr="0079620A" w:rsidRDefault="00070940" w:rsidP="00070940">
            <w:pPr>
              <w:spacing w:line="276" w:lineRule="auto"/>
              <w:jc w:val="left"/>
              <w:rPr>
                <w:sz w:val="21"/>
                <w:szCs w:val="21"/>
              </w:rPr>
            </w:pPr>
            <w:r>
              <w:rPr>
                <w:sz w:val="21"/>
                <w:szCs w:val="21"/>
              </w:rPr>
              <w:t>Proposed outlier metric</w:t>
            </w:r>
          </w:p>
        </w:tc>
      </w:tr>
      <w:tr w:rsidR="00DA6E5B" w:rsidRPr="00E11AF1" w14:paraId="6BC48202" w14:textId="2C0EBE60" w:rsidTr="00070940">
        <w:tc>
          <w:tcPr>
            <w:tcW w:w="195" w:type="pct"/>
          </w:tcPr>
          <w:p w14:paraId="63C555DD" w14:textId="77777777" w:rsidR="00DA6E5B" w:rsidRPr="0079620A" w:rsidRDefault="00DA6E5B" w:rsidP="00070940">
            <w:pPr>
              <w:spacing w:line="276" w:lineRule="auto"/>
              <w:jc w:val="left"/>
              <w:rPr>
                <w:sz w:val="21"/>
                <w:szCs w:val="21"/>
              </w:rPr>
            </w:pPr>
            <w:r w:rsidRPr="0079620A">
              <w:rPr>
                <w:sz w:val="21"/>
                <w:szCs w:val="21"/>
              </w:rPr>
              <w:t>2</w:t>
            </w:r>
          </w:p>
        </w:tc>
        <w:tc>
          <w:tcPr>
            <w:tcW w:w="1239" w:type="pct"/>
          </w:tcPr>
          <w:p w14:paraId="247BFD17" w14:textId="77777777" w:rsidR="00DA6E5B" w:rsidRPr="0079620A" w:rsidRDefault="00DA6E5B" w:rsidP="00070940">
            <w:pPr>
              <w:spacing w:line="276" w:lineRule="auto"/>
              <w:jc w:val="left"/>
              <w:rPr>
                <w:b/>
                <w:sz w:val="21"/>
                <w:szCs w:val="21"/>
              </w:rPr>
            </w:pPr>
            <w:r w:rsidRPr="0079620A">
              <w:rPr>
                <w:b/>
                <w:sz w:val="21"/>
                <w:szCs w:val="21"/>
              </w:rPr>
              <w:t>Epilepsy Specialist Nurse</w:t>
            </w:r>
          </w:p>
          <w:p w14:paraId="43A93438" w14:textId="77777777" w:rsidR="00DA6E5B" w:rsidRPr="0079620A" w:rsidRDefault="00DA6E5B" w:rsidP="00070940">
            <w:pPr>
              <w:spacing w:line="276" w:lineRule="auto"/>
              <w:jc w:val="left"/>
              <w:rPr>
                <w:sz w:val="21"/>
                <w:szCs w:val="21"/>
              </w:rPr>
            </w:pPr>
          </w:p>
          <w:p w14:paraId="4D453284" w14:textId="348A77B7" w:rsidR="00DA6E5B" w:rsidRPr="0079620A" w:rsidRDefault="00DA6E5B" w:rsidP="00070940">
            <w:pPr>
              <w:spacing w:line="276" w:lineRule="auto"/>
              <w:jc w:val="left"/>
              <w:rPr>
                <w:sz w:val="21"/>
                <w:szCs w:val="21"/>
              </w:rPr>
            </w:pPr>
            <w:r w:rsidRPr="0079620A">
              <w:rPr>
                <w:sz w:val="21"/>
                <w:szCs w:val="21"/>
              </w:rPr>
              <w:t xml:space="preserve">% of children and young people with epilepsy, </w:t>
            </w:r>
            <w:commentRangeStart w:id="11"/>
            <w:del w:id="12" w:author="Fridah Calvin-Mwingirwa" w:date="2019-09-12T10:42:00Z">
              <w:r w:rsidRPr="0079620A" w:rsidDel="007A6B9D">
                <w:rPr>
                  <w:sz w:val="21"/>
                  <w:szCs w:val="21"/>
                </w:rPr>
                <w:delText>referred</w:delText>
              </w:r>
              <w:commentRangeEnd w:id="11"/>
              <w:r w:rsidR="006E2008" w:rsidDel="007A6B9D">
                <w:rPr>
                  <w:rStyle w:val="CommentReference"/>
                </w:rPr>
                <w:commentReference w:id="11"/>
              </w:r>
              <w:r w:rsidRPr="0079620A" w:rsidDel="007A6B9D">
                <w:rPr>
                  <w:sz w:val="21"/>
                  <w:szCs w:val="21"/>
                </w:rPr>
                <w:delText xml:space="preserve"> for in</w:delText>
              </w:r>
            </w:del>
            <w:ins w:id="13" w:author="Fridah Calvin-Mwingirwa" w:date="2019-09-12T10:42:00Z">
              <w:r w:rsidR="007A6B9D">
                <w:rPr>
                  <w:sz w:val="21"/>
                  <w:szCs w:val="21"/>
                </w:rPr>
                <w:t>with input</w:t>
              </w:r>
            </w:ins>
            <w:del w:id="14" w:author="Fridah Calvin-Mwingirwa" w:date="2019-09-12T10:42:00Z">
              <w:r w:rsidRPr="0079620A" w:rsidDel="007A6B9D">
                <w:rPr>
                  <w:sz w:val="21"/>
                  <w:szCs w:val="21"/>
                </w:rPr>
                <w:delText>put by a</w:delText>
              </w:r>
            </w:del>
            <w:ins w:id="15" w:author="Fridah Calvin-Mwingirwa" w:date="2019-09-12T10:43:00Z">
              <w:r w:rsidR="007A6B9D">
                <w:rPr>
                  <w:sz w:val="21"/>
                  <w:szCs w:val="21"/>
                </w:rPr>
                <w:t xml:space="preserve"> by </w:t>
              </w:r>
            </w:ins>
            <w:del w:id="16" w:author="Fridah Calvin-Mwingirwa" w:date="2019-09-12T10:43:00Z">
              <w:r w:rsidRPr="0079620A" w:rsidDel="007A6B9D">
                <w:rPr>
                  <w:sz w:val="21"/>
                  <w:szCs w:val="21"/>
                </w:rPr>
                <w:delText xml:space="preserve">n </w:delText>
              </w:r>
            </w:del>
            <w:r w:rsidRPr="0079620A">
              <w:rPr>
                <w:sz w:val="21"/>
                <w:szCs w:val="21"/>
              </w:rPr>
              <w:t>epilepsy specialist nurse within the first year of care</w:t>
            </w:r>
            <w:r w:rsidRPr="0079620A">
              <w:rPr>
                <w:sz w:val="21"/>
                <w:szCs w:val="21"/>
              </w:rPr>
              <w:tab/>
            </w:r>
          </w:p>
          <w:p w14:paraId="72AFDA8D" w14:textId="77777777" w:rsidR="00DA6E5B" w:rsidRPr="0079620A" w:rsidRDefault="00DA6E5B" w:rsidP="00070940">
            <w:pPr>
              <w:spacing w:line="276" w:lineRule="auto"/>
              <w:jc w:val="left"/>
              <w:rPr>
                <w:sz w:val="21"/>
                <w:szCs w:val="21"/>
              </w:rPr>
            </w:pPr>
          </w:p>
        </w:tc>
        <w:tc>
          <w:tcPr>
            <w:tcW w:w="2390" w:type="pct"/>
          </w:tcPr>
          <w:p w14:paraId="5F6042F0" w14:textId="37105BEF" w:rsidR="00DA6E5B" w:rsidRPr="0079620A" w:rsidDel="000A5180" w:rsidRDefault="00DA6E5B">
            <w:pPr>
              <w:spacing w:line="276" w:lineRule="auto"/>
              <w:jc w:val="left"/>
              <w:rPr>
                <w:del w:id="17" w:author="Fridah Calvin-Mwingirwa" w:date="2019-09-12T10:40:00Z"/>
                <w:sz w:val="21"/>
                <w:szCs w:val="21"/>
              </w:rPr>
            </w:pPr>
            <w:r w:rsidRPr="0079620A">
              <w:rPr>
                <w:sz w:val="21"/>
                <w:szCs w:val="21"/>
              </w:rPr>
              <w:t xml:space="preserve">Numerator = </w:t>
            </w:r>
            <w:ins w:id="18" w:author="Fridah Calvin-Mwingirwa" w:date="2019-09-12T10:40:00Z">
              <w:r w:rsidR="000A5180" w:rsidRPr="0079620A">
                <w:rPr>
                  <w:sz w:val="21"/>
                  <w:szCs w:val="21"/>
                </w:rPr>
                <w:t>Number of children and young people diagnosed with epilepsy at first year</w:t>
              </w:r>
              <w:r w:rsidR="000A5180" w:rsidRPr="0079620A">
                <w:rPr>
                  <w:b/>
                  <w:sz w:val="21"/>
                  <w:szCs w:val="21"/>
                </w:rPr>
                <w:t xml:space="preserve"> AND</w:t>
              </w:r>
              <w:r w:rsidR="000A5180" w:rsidRPr="0079620A">
                <w:rPr>
                  <w:sz w:val="21"/>
                  <w:szCs w:val="21"/>
                </w:rPr>
                <w:t xml:space="preserve"> who had input from by an epilepsy specialist nurse within the first year of car</w:t>
              </w:r>
              <w:r w:rsidR="000A5180">
                <w:rPr>
                  <w:sz w:val="21"/>
                  <w:szCs w:val="21"/>
                </w:rPr>
                <w:t>e</w:t>
              </w:r>
            </w:ins>
            <w:del w:id="19" w:author="Fridah Calvin-Mwingirwa" w:date="2019-09-12T10:40:00Z">
              <w:r w:rsidRPr="0079620A" w:rsidDel="000A5180">
                <w:rPr>
                  <w:sz w:val="21"/>
                  <w:szCs w:val="21"/>
                </w:rPr>
                <w:delText xml:space="preserve">Number of children less than 2 years old at first assessment with epilepsy </w:delText>
              </w:r>
              <w:r w:rsidRPr="0079620A" w:rsidDel="000A5180">
                <w:rPr>
                  <w:b/>
                  <w:sz w:val="21"/>
                  <w:szCs w:val="21"/>
                </w:rPr>
                <w:delText xml:space="preserve">OR </w:delText>
              </w:r>
              <w:r w:rsidRPr="0079620A" w:rsidDel="000A5180">
                <w:rPr>
                  <w:sz w:val="21"/>
                  <w:szCs w:val="21"/>
                </w:rPr>
                <w:delText xml:space="preserve">number of children and young people who had 3 or more maintenance AEDS at first year </w:delText>
              </w:r>
              <w:r w:rsidRPr="0079620A" w:rsidDel="000A5180">
                <w:rPr>
                  <w:b/>
                  <w:sz w:val="21"/>
                  <w:szCs w:val="21"/>
                </w:rPr>
                <w:delText>OR</w:delText>
              </w:r>
              <w:r w:rsidRPr="0079620A" w:rsidDel="000A5180">
                <w:rPr>
                  <w:sz w:val="21"/>
                  <w:szCs w:val="21"/>
                </w:rPr>
                <w:delText xml:space="preserve"> who had ongoing seizures and met CESS criteria diagnosed with epilepsy </w:delText>
              </w:r>
              <w:r w:rsidRPr="0079620A" w:rsidDel="000A5180">
                <w:rPr>
                  <w:b/>
                  <w:sz w:val="21"/>
                  <w:szCs w:val="21"/>
                </w:rPr>
                <w:delText>AND</w:delText>
              </w:r>
              <w:r w:rsidRPr="0079620A" w:rsidDel="000A5180">
                <w:rPr>
                  <w:sz w:val="21"/>
                  <w:szCs w:val="21"/>
                </w:rPr>
                <w:delText xml:space="preserve"> who had input from or referral to an Epilepsy Specialist Nurse within the first year of care </w:delText>
              </w:r>
            </w:del>
          </w:p>
          <w:p w14:paraId="0AF4EACD" w14:textId="34F069F5" w:rsidR="00DA6E5B" w:rsidRPr="0079620A" w:rsidDel="000A5180" w:rsidRDefault="00DA6E5B">
            <w:pPr>
              <w:spacing w:line="276" w:lineRule="auto"/>
              <w:jc w:val="left"/>
              <w:rPr>
                <w:del w:id="20" w:author="Fridah Calvin-Mwingirwa" w:date="2019-09-12T10:40:00Z"/>
                <w:sz w:val="21"/>
                <w:szCs w:val="21"/>
              </w:rPr>
            </w:pPr>
          </w:p>
          <w:p w14:paraId="3419F70A" w14:textId="77777777" w:rsidR="000A5180" w:rsidRDefault="000A5180">
            <w:pPr>
              <w:spacing w:line="276" w:lineRule="auto"/>
              <w:jc w:val="left"/>
              <w:rPr>
                <w:ins w:id="21" w:author="Fridah Calvin-Mwingirwa" w:date="2019-09-12T10:40:00Z"/>
                <w:sz w:val="21"/>
                <w:szCs w:val="21"/>
              </w:rPr>
            </w:pPr>
          </w:p>
          <w:p w14:paraId="70E06661" w14:textId="7D0B4318" w:rsidR="00DA6E5B" w:rsidRPr="0079620A" w:rsidRDefault="00DA6E5B">
            <w:pPr>
              <w:spacing w:line="276" w:lineRule="auto"/>
              <w:jc w:val="left"/>
              <w:rPr>
                <w:sz w:val="21"/>
                <w:szCs w:val="21"/>
              </w:rPr>
            </w:pPr>
            <w:r w:rsidRPr="0079620A">
              <w:rPr>
                <w:sz w:val="21"/>
                <w:szCs w:val="21"/>
              </w:rPr>
              <w:t>Denominator = Number of children and young people diagnosed with epilepsy within the first year of care</w:t>
            </w:r>
          </w:p>
        </w:tc>
        <w:tc>
          <w:tcPr>
            <w:tcW w:w="1176" w:type="pct"/>
          </w:tcPr>
          <w:p w14:paraId="4A7A50ED" w14:textId="517F7C9F" w:rsidR="00070940" w:rsidRDefault="00070940" w:rsidP="00070940">
            <w:pPr>
              <w:spacing w:line="276" w:lineRule="auto"/>
              <w:jc w:val="left"/>
              <w:rPr>
                <w:sz w:val="21"/>
                <w:szCs w:val="21"/>
              </w:rPr>
            </w:pPr>
            <w:r>
              <w:rPr>
                <w:sz w:val="21"/>
                <w:szCs w:val="21"/>
              </w:rPr>
              <w:t>Proposed outlier metric</w:t>
            </w:r>
          </w:p>
          <w:p w14:paraId="4CAA2BEF" w14:textId="0694481D" w:rsidR="00DA6E5B" w:rsidRPr="0079620A" w:rsidRDefault="00896920" w:rsidP="00070940">
            <w:pPr>
              <w:spacing w:line="276" w:lineRule="auto"/>
              <w:jc w:val="left"/>
              <w:rPr>
                <w:sz w:val="21"/>
                <w:szCs w:val="21"/>
              </w:rPr>
            </w:pPr>
            <w:r>
              <w:rPr>
                <w:sz w:val="21"/>
                <w:szCs w:val="21"/>
              </w:rPr>
              <w:t xml:space="preserve">NICE </w:t>
            </w:r>
            <w:r w:rsidR="00B941D0">
              <w:rPr>
                <w:sz w:val="21"/>
                <w:szCs w:val="21"/>
              </w:rPr>
              <w:t>Quality statement</w:t>
            </w:r>
            <w:r>
              <w:rPr>
                <w:sz w:val="21"/>
                <w:szCs w:val="21"/>
              </w:rPr>
              <w:t xml:space="preserve"> 5</w:t>
            </w:r>
          </w:p>
        </w:tc>
      </w:tr>
      <w:tr w:rsidR="00896920" w:rsidRPr="00E11AF1" w14:paraId="531AC3C2" w14:textId="37645F78" w:rsidTr="00070940">
        <w:tc>
          <w:tcPr>
            <w:tcW w:w="195" w:type="pct"/>
          </w:tcPr>
          <w:p w14:paraId="6CBC80C8" w14:textId="77777777" w:rsidR="00896920" w:rsidRPr="0079620A" w:rsidRDefault="00896920" w:rsidP="00070940">
            <w:pPr>
              <w:spacing w:line="276" w:lineRule="auto"/>
              <w:jc w:val="left"/>
              <w:rPr>
                <w:sz w:val="21"/>
                <w:szCs w:val="21"/>
              </w:rPr>
            </w:pPr>
            <w:r w:rsidRPr="0079620A">
              <w:rPr>
                <w:sz w:val="21"/>
                <w:szCs w:val="21"/>
              </w:rPr>
              <w:t>3</w:t>
            </w:r>
          </w:p>
        </w:tc>
        <w:tc>
          <w:tcPr>
            <w:tcW w:w="1239" w:type="pct"/>
          </w:tcPr>
          <w:p w14:paraId="16A574D1" w14:textId="77777777" w:rsidR="00896920" w:rsidRPr="0079620A" w:rsidRDefault="00896920" w:rsidP="00070940">
            <w:pPr>
              <w:spacing w:line="276" w:lineRule="auto"/>
              <w:jc w:val="left"/>
              <w:rPr>
                <w:b/>
                <w:sz w:val="21"/>
                <w:szCs w:val="21"/>
              </w:rPr>
            </w:pPr>
            <w:r w:rsidRPr="0079620A">
              <w:rPr>
                <w:b/>
                <w:sz w:val="21"/>
                <w:szCs w:val="21"/>
              </w:rPr>
              <w:t>Tertiary input</w:t>
            </w:r>
            <w:r w:rsidRPr="0079620A">
              <w:rPr>
                <w:b/>
                <w:sz w:val="21"/>
                <w:szCs w:val="21"/>
              </w:rPr>
              <w:tab/>
            </w:r>
          </w:p>
          <w:p w14:paraId="647F28A6" w14:textId="77777777" w:rsidR="00896920" w:rsidRPr="0079620A" w:rsidRDefault="00896920" w:rsidP="00070940">
            <w:pPr>
              <w:spacing w:line="276" w:lineRule="auto"/>
              <w:jc w:val="left"/>
              <w:rPr>
                <w:sz w:val="21"/>
                <w:szCs w:val="21"/>
              </w:rPr>
            </w:pPr>
          </w:p>
          <w:p w14:paraId="7D476761" w14:textId="77777777" w:rsidR="00896920" w:rsidRPr="0079620A" w:rsidRDefault="00896920" w:rsidP="00070940">
            <w:pPr>
              <w:spacing w:line="276" w:lineRule="auto"/>
              <w:jc w:val="left"/>
              <w:rPr>
                <w:sz w:val="21"/>
                <w:szCs w:val="21"/>
              </w:rPr>
            </w:pPr>
            <w:r w:rsidRPr="0079620A">
              <w:rPr>
                <w:sz w:val="21"/>
                <w:szCs w:val="21"/>
              </w:rPr>
              <w:lastRenderedPageBreak/>
              <w:t>% of children and young people meeting defined criteria for paediatric neurology referral, with input of tertiary care and/or CESS referral within the first year of care</w:t>
            </w:r>
          </w:p>
        </w:tc>
        <w:tc>
          <w:tcPr>
            <w:tcW w:w="2390" w:type="pct"/>
          </w:tcPr>
          <w:p w14:paraId="3755F6D7" w14:textId="77777777" w:rsidR="00896920" w:rsidRPr="0079620A" w:rsidRDefault="00896920" w:rsidP="00070940">
            <w:pPr>
              <w:spacing w:line="276" w:lineRule="auto"/>
              <w:jc w:val="left"/>
              <w:rPr>
                <w:b/>
                <w:sz w:val="21"/>
                <w:szCs w:val="21"/>
              </w:rPr>
            </w:pPr>
            <w:r w:rsidRPr="0079620A">
              <w:rPr>
                <w:sz w:val="21"/>
                <w:szCs w:val="21"/>
              </w:rPr>
              <w:lastRenderedPageBreak/>
              <w:t xml:space="preserve">Numerator = Number of children less than 2 years old at first assessment with epilepsy </w:t>
            </w:r>
            <w:r w:rsidRPr="0079620A">
              <w:rPr>
                <w:b/>
                <w:sz w:val="21"/>
                <w:szCs w:val="21"/>
              </w:rPr>
              <w:t xml:space="preserve">OR </w:t>
            </w:r>
          </w:p>
          <w:p w14:paraId="77EB60A8" w14:textId="561710E0" w:rsidR="00896920" w:rsidRPr="0079620A" w:rsidRDefault="007A6B9D" w:rsidP="00070940">
            <w:pPr>
              <w:spacing w:line="276" w:lineRule="auto"/>
              <w:jc w:val="left"/>
              <w:rPr>
                <w:sz w:val="21"/>
                <w:szCs w:val="21"/>
              </w:rPr>
            </w:pPr>
            <w:ins w:id="22" w:author="Fridah Calvin-Mwingirwa" w:date="2019-09-12T10:47:00Z">
              <w:r>
                <w:rPr>
                  <w:sz w:val="21"/>
                  <w:szCs w:val="21"/>
                </w:rPr>
                <w:lastRenderedPageBreak/>
                <w:t>(</w:t>
              </w:r>
            </w:ins>
            <w:r w:rsidR="00896920" w:rsidRPr="0079620A">
              <w:rPr>
                <w:sz w:val="21"/>
                <w:szCs w:val="21"/>
              </w:rPr>
              <w:t xml:space="preserve">number of children and young people diagnosed with epilepsy </w:t>
            </w:r>
            <w:r w:rsidR="00896920" w:rsidRPr="0079620A">
              <w:rPr>
                <w:i/>
                <w:sz w:val="21"/>
                <w:szCs w:val="21"/>
              </w:rPr>
              <w:t>AND</w:t>
            </w:r>
            <w:r w:rsidR="00896920" w:rsidRPr="0079620A">
              <w:rPr>
                <w:sz w:val="21"/>
                <w:szCs w:val="21"/>
              </w:rPr>
              <w:t xml:space="preserve"> who had 3 or more maintenance AEDS at first year</w:t>
            </w:r>
            <w:ins w:id="23" w:author="Fridah Calvin-Mwingirwa" w:date="2019-09-12T10:47:00Z">
              <w:r>
                <w:rPr>
                  <w:sz w:val="21"/>
                  <w:szCs w:val="21"/>
                </w:rPr>
                <w:t>)</w:t>
              </w:r>
            </w:ins>
            <w:r w:rsidR="00896920" w:rsidRPr="0079620A">
              <w:rPr>
                <w:sz w:val="21"/>
                <w:szCs w:val="21"/>
              </w:rPr>
              <w:t xml:space="preserve"> </w:t>
            </w:r>
          </w:p>
          <w:p w14:paraId="1BE802F9" w14:textId="68A372DE" w:rsidR="00896920" w:rsidRPr="0079620A" w:rsidRDefault="00896920" w:rsidP="00070940">
            <w:pPr>
              <w:spacing w:line="276" w:lineRule="auto"/>
              <w:jc w:val="left"/>
              <w:rPr>
                <w:sz w:val="21"/>
                <w:szCs w:val="21"/>
              </w:rPr>
            </w:pPr>
            <w:r w:rsidRPr="0079620A">
              <w:rPr>
                <w:b/>
                <w:sz w:val="21"/>
                <w:szCs w:val="21"/>
              </w:rPr>
              <w:t>OR</w:t>
            </w:r>
            <w:r w:rsidRPr="0079620A">
              <w:rPr>
                <w:sz w:val="21"/>
                <w:szCs w:val="21"/>
              </w:rPr>
              <w:t xml:space="preserve"> </w:t>
            </w:r>
            <w:ins w:id="24" w:author="Fridah Calvin-Mwingirwa" w:date="2019-09-12T10:46:00Z">
              <w:r w:rsidR="007A6B9D">
                <w:rPr>
                  <w:sz w:val="21"/>
                  <w:szCs w:val="21"/>
                </w:rPr>
                <w:t>(</w:t>
              </w:r>
            </w:ins>
            <w:r w:rsidRPr="0079620A">
              <w:rPr>
                <w:sz w:val="21"/>
                <w:szCs w:val="21"/>
              </w:rPr>
              <w:t xml:space="preserve">number of children and young people diagnosed with epilepsy </w:t>
            </w:r>
            <w:r w:rsidRPr="0079620A">
              <w:rPr>
                <w:i/>
                <w:sz w:val="21"/>
                <w:szCs w:val="21"/>
              </w:rPr>
              <w:t>AND</w:t>
            </w:r>
            <w:r w:rsidRPr="0079620A">
              <w:rPr>
                <w:sz w:val="21"/>
                <w:szCs w:val="21"/>
              </w:rPr>
              <w:t xml:space="preserve"> met CESS criteria</w:t>
            </w:r>
            <w:ins w:id="25" w:author="Fridah Calvin-Mwingirwa" w:date="2019-09-12T10:46:00Z">
              <w:r w:rsidR="007A6B9D">
                <w:rPr>
                  <w:sz w:val="21"/>
                  <w:szCs w:val="21"/>
                </w:rPr>
                <w:t>)</w:t>
              </w:r>
            </w:ins>
          </w:p>
          <w:p w14:paraId="2EC6BA56" w14:textId="7A47E8DF" w:rsidR="00896920" w:rsidRPr="0079620A" w:rsidRDefault="00896920" w:rsidP="00070940">
            <w:pPr>
              <w:spacing w:line="276" w:lineRule="auto"/>
              <w:jc w:val="left"/>
              <w:rPr>
                <w:sz w:val="21"/>
                <w:szCs w:val="21"/>
              </w:rPr>
            </w:pPr>
            <w:r w:rsidRPr="0079620A">
              <w:rPr>
                <w:b/>
                <w:sz w:val="21"/>
                <w:szCs w:val="21"/>
              </w:rPr>
              <w:t>AND</w:t>
            </w:r>
            <w:r w:rsidRPr="0079620A">
              <w:rPr>
                <w:sz w:val="21"/>
                <w:szCs w:val="21"/>
              </w:rPr>
              <w:t xml:space="preserve"> </w:t>
            </w:r>
            <w:ins w:id="26" w:author="Fridah Calvin-Mwingirwa" w:date="2019-09-12T10:46:00Z">
              <w:r w:rsidR="007A6B9D">
                <w:rPr>
                  <w:sz w:val="21"/>
                  <w:szCs w:val="21"/>
                </w:rPr>
                <w:t>(</w:t>
              </w:r>
            </w:ins>
            <w:r w:rsidRPr="0079620A">
              <w:rPr>
                <w:sz w:val="21"/>
                <w:szCs w:val="21"/>
              </w:rPr>
              <w:t xml:space="preserve">had </w:t>
            </w:r>
            <w:del w:id="27" w:author="Fridah Calvin-Mwingirwa" w:date="2019-09-12T11:02:00Z">
              <w:r w:rsidRPr="0079620A" w:rsidDel="00CF36B7">
                <w:rPr>
                  <w:sz w:val="21"/>
                  <w:szCs w:val="21"/>
                </w:rPr>
                <w:delText>evidence of referral or involvement</w:delText>
              </w:r>
            </w:del>
            <w:ins w:id="28" w:author="Fridah Calvin-Mwingirwa" w:date="2019-09-12T11:02:00Z">
              <w:r w:rsidR="00CF36B7">
                <w:rPr>
                  <w:sz w:val="21"/>
                  <w:szCs w:val="21"/>
                </w:rPr>
                <w:t>input</w:t>
              </w:r>
            </w:ins>
            <w:r w:rsidRPr="0079620A">
              <w:rPr>
                <w:sz w:val="21"/>
                <w:szCs w:val="21"/>
              </w:rPr>
              <w:t xml:space="preserve"> of a paediatric neurologist </w:t>
            </w:r>
            <w:ins w:id="29" w:author="Fridah Calvin-Mwingirwa" w:date="2019-09-12T11:07:00Z">
              <w:r w:rsidR="00DF3AB2" w:rsidRPr="00DF3AB2">
                <w:rPr>
                  <w:b/>
                  <w:sz w:val="21"/>
                  <w:szCs w:val="21"/>
                  <w:rPrChange w:id="30" w:author="Fridah Calvin-Mwingirwa" w:date="2019-09-12T11:08:00Z">
                    <w:rPr>
                      <w:sz w:val="21"/>
                      <w:szCs w:val="21"/>
                    </w:rPr>
                  </w:rPrChange>
                </w:rPr>
                <w:t>AND/OR</w:t>
              </w:r>
            </w:ins>
            <w:ins w:id="31" w:author="Fridah Calvin-Mwingirwa" w:date="2019-09-12T11:04:00Z">
              <w:r w:rsidR="00DF3AB2">
                <w:rPr>
                  <w:sz w:val="21"/>
                  <w:szCs w:val="21"/>
                </w:rPr>
                <w:t xml:space="preserve"> </w:t>
              </w:r>
            </w:ins>
            <w:ins w:id="32" w:author="Fridah Calvin-Mwingirwa" w:date="2019-09-12T11:08:00Z">
              <w:r w:rsidR="00DF3AB2">
                <w:rPr>
                  <w:sz w:val="21"/>
                  <w:szCs w:val="21"/>
                </w:rPr>
                <w:t xml:space="preserve">referral to </w:t>
              </w:r>
            </w:ins>
            <w:del w:id="33" w:author="Fridah Calvin-Mwingirwa" w:date="2019-09-12T11:04:00Z">
              <w:r w:rsidRPr="00DF3AB2" w:rsidDel="00DF3AB2">
                <w:rPr>
                  <w:i/>
                  <w:sz w:val="21"/>
                  <w:szCs w:val="21"/>
                  <w:rPrChange w:id="34" w:author="Fridah Calvin-Mwingirwa" w:date="2019-09-12T11:02:00Z">
                    <w:rPr>
                      <w:sz w:val="21"/>
                      <w:szCs w:val="21"/>
                    </w:rPr>
                  </w:rPrChange>
                </w:rPr>
                <w:delText>or</w:delText>
              </w:r>
              <w:r w:rsidRPr="0079620A" w:rsidDel="00DF3AB2">
                <w:rPr>
                  <w:sz w:val="21"/>
                  <w:szCs w:val="21"/>
                </w:rPr>
                <w:delText xml:space="preserve"> </w:delText>
              </w:r>
            </w:del>
            <w:r w:rsidRPr="0079620A">
              <w:rPr>
                <w:sz w:val="21"/>
                <w:szCs w:val="21"/>
              </w:rPr>
              <w:t>CESS</w:t>
            </w:r>
            <w:ins w:id="35" w:author="Fridah Calvin-Mwingirwa" w:date="2019-09-12T10:46:00Z">
              <w:r w:rsidR="007A6B9D">
                <w:rPr>
                  <w:sz w:val="21"/>
                  <w:szCs w:val="21"/>
                </w:rPr>
                <w:t>)</w:t>
              </w:r>
            </w:ins>
          </w:p>
          <w:p w14:paraId="18E751B5" w14:textId="77777777" w:rsidR="00896920" w:rsidRPr="0079620A" w:rsidRDefault="00896920" w:rsidP="00070940">
            <w:pPr>
              <w:spacing w:line="276" w:lineRule="auto"/>
              <w:jc w:val="left"/>
              <w:rPr>
                <w:sz w:val="21"/>
                <w:szCs w:val="21"/>
              </w:rPr>
            </w:pPr>
          </w:p>
          <w:p w14:paraId="7D3645C5" w14:textId="77777777" w:rsidR="00896920" w:rsidRPr="0079620A" w:rsidRDefault="00896920" w:rsidP="00070940">
            <w:pPr>
              <w:spacing w:line="276" w:lineRule="auto"/>
              <w:jc w:val="left"/>
              <w:rPr>
                <w:b/>
                <w:sz w:val="21"/>
                <w:szCs w:val="21"/>
              </w:rPr>
            </w:pPr>
            <w:r w:rsidRPr="0079620A">
              <w:rPr>
                <w:sz w:val="21"/>
                <w:szCs w:val="21"/>
              </w:rPr>
              <w:t xml:space="preserve">Denominator = Number of children less than 2 years old at first assessment with epilepsy </w:t>
            </w:r>
            <w:r w:rsidRPr="0079620A">
              <w:rPr>
                <w:b/>
                <w:sz w:val="21"/>
                <w:szCs w:val="21"/>
              </w:rPr>
              <w:t xml:space="preserve">OR </w:t>
            </w:r>
          </w:p>
          <w:p w14:paraId="261F9F8A" w14:textId="7C4A3371" w:rsidR="00896920" w:rsidRPr="0079620A" w:rsidRDefault="00896920" w:rsidP="00070940">
            <w:pPr>
              <w:spacing w:line="276" w:lineRule="auto"/>
              <w:jc w:val="left"/>
              <w:rPr>
                <w:sz w:val="21"/>
                <w:szCs w:val="21"/>
              </w:rPr>
            </w:pPr>
            <w:r w:rsidRPr="0079620A">
              <w:rPr>
                <w:sz w:val="21"/>
                <w:szCs w:val="21"/>
              </w:rPr>
              <w:t xml:space="preserve">number of children and young people diagnosed with epilepsy </w:t>
            </w:r>
            <w:r w:rsidRPr="00E43DFC">
              <w:rPr>
                <w:i/>
                <w:sz w:val="21"/>
                <w:szCs w:val="21"/>
              </w:rPr>
              <w:t>AND</w:t>
            </w:r>
            <w:r w:rsidRPr="0079620A">
              <w:rPr>
                <w:sz w:val="21"/>
                <w:szCs w:val="21"/>
              </w:rPr>
              <w:t xml:space="preserve"> who had 3 or more maintenance AEDS at first year </w:t>
            </w:r>
          </w:p>
          <w:p w14:paraId="2638261C" w14:textId="4BCE8AFD" w:rsidR="00896920" w:rsidRPr="0079620A" w:rsidRDefault="00896920" w:rsidP="00070940">
            <w:pPr>
              <w:spacing w:line="276" w:lineRule="auto"/>
              <w:jc w:val="left"/>
              <w:rPr>
                <w:sz w:val="21"/>
                <w:szCs w:val="21"/>
              </w:rPr>
            </w:pPr>
            <w:r w:rsidRPr="0079620A">
              <w:rPr>
                <w:b/>
                <w:sz w:val="21"/>
                <w:szCs w:val="21"/>
              </w:rPr>
              <w:t>OR</w:t>
            </w:r>
            <w:r w:rsidRPr="0079620A">
              <w:rPr>
                <w:sz w:val="21"/>
                <w:szCs w:val="21"/>
              </w:rPr>
              <w:t xml:space="preserve"> number of children and young people diagnosed with epilepsy </w:t>
            </w:r>
            <w:r w:rsidRPr="00E43DFC">
              <w:rPr>
                <w:i/>
                <w:sz w:val="21"/>
                <w:szCs w:val="21"/>
              </w:rPr>
              <w:t>AND</w:t>
            </w:r>
            <w:r w:rsidRPr="0079620A">
              <w:rPr>
                <w:sz w:val="21"/>
                <w:szCs w:val="21"/>
              </w:rPr>
              <w:t xml:space="preserve"> met CESS criteria</w:t>
            </w:r>
          </w:p>
        </w:tc>
        <w:tc>
          <w:tcPr>
            <w:tcW w:w="1176" w:type="pct"/>
          </w:tcPr>
          <w:p w14:paraId="0B0520E3" w14:textId="5ECB4907" w:rsidR="00070940" w:rsidRDefault="00070940" w:rsidP="00070940">
            <w:pPr>
              <w:spacing w:line="276" w:lineRule="auto"/>
              <w:jc w:val="left"/>
              <w:rPr>
                <w:sz w:val="21"/>
                <w:szCs w:val="21"/>
              </w:rPr>
            </w:pPr>
            <w:r>
              <w:rPr>
                <w:sz w:val="21"/>
                <w:szCs w:val="21"/>
              </w:rPr>
              <w:lastRenderedPageBreak/>
              <w:t>Proposed outlier metric</w:t>
            </w:r>
          </w:p>
          <w:p w14:paraId="20AF4ACC" w14:textId="5278D5D3" w:rsidR="00896920" w:rsidRPr="0079620A" w:rsidRDefault="00896920" w:rsidP="00070940">
            <w:pPr>
              <w:spacing w:line="276" w:lineRule="auto"/>
              <w:jc w:val="left"/>
              <w:rPr>
                <w:sz w:val="21"/>
                <w:szCs w:val="21"/>
              </w:rPr>
            </w:pPr>
            <w:r>
              <w:rPr>
                <w:sz w:val="21"/>
                <w:szCs w:val="21"/>
              </w:rPr>
              <w:t xml:space="preserve">NICE </w:t>
            </w:r>
            <w:r w:rsidR="00B941D0">
              <w:rPr>
                <w:sz w:val="21"/>
                <w:szCs w:val="21"/>
              </w:rPr>
              <w:t>Quality statement</w:t>
            </w:r>
            <w:r>
              <w:rPr>
                <w:sz w:val="21"/>
                <w:szCs w:val="21"/>
              </w:rPr>
              <w:t xml:space="preserve"> 7</w:t>
            </w:r>
            <w:r w:rsidR="00735A43">
              <w:rPr>
                <w:sz w:val="21"/>
                <w:szCs w:val="21"/>
              </w:rPr>
              <w:t xml:space="preserve"> (partly)</w:t>
            </w:r>
          </w:p>
        </w:tc>
      </w:tr>
      <w:tr w:rsidR="00896920" w:rsidRPr="00E11AF1" w14:paraId="44C32E94" w14:textId="7FD54388" w:rsidTr="00070940">
        <w:tc>
          <w:tcPr>
            <w:tcW w:w="195" w:type="pct"/>
          </w:tcPr>
          <w:p w14:paraId="44D4BD2C" w14:textId="77777777" w:rsidR="00896920" w:rsidRPr="0079620A" w:rsidRDefault="00896920" w:rsidP="00070940">
            <w:pPr>
              <w:spacing w:line="276" w:lineRule="auto"/>
              <w:jc w:val="left"/>
              <w:rPr>
                <w:sz w:val="21"/>
                <w:szCs w:val="21"/>
              </w:rPr>
            </w:pPr>
            <w:r w:rsidRPr="0079620A">
              <w:rPr>
                <w:sz w:val="21"/>
                <w:szCs w:val="21"/>
              </w:rPr>
              <w:t xml:space="preserve">3b </w:t>
            </w:r>
          </w:p>
        </w:tc>
        <w:tc>
          <w:tcPr>
            <w:tcW w:w="1239" w:type="pct"/>
          </w:tcPr>
          <w:p w14:paraId="306A16B4" w14:textId="77777777" w:rsidR="00896920" w:rsidRPr="0079620A" w:rsidRDefault="00896920" w:rsidP="00070940">
            <w:pPr>
              <w:spacing w:line="276" w:lineRule="auto"/>
              <w:jc w:val="left"/>
              <w:rPr>
                <w:b/>
                <w:sz w:val="21"/>
                <w:szCs w:val="21"/>
              </w:rPr>
            </w:pPr>
            <w:r w:rsidRPr="0079620A">
              <w:rPr>
                <w:b/>
                <w:sz w:val="21"/>
                <w:szCs w:val="21"/>
              </w:rPr>
              <w:t>Epilepsy surgery referral</w:t>
            </w:r>
            <w:r w:rsidRPr="0079620A">
              <w:rPr>
                <w:b/>
                <w:sz w:val="21"/>
                <w:szCs w:val="21"/>
              </w:rPr>
              <w:tab/>
            </w:r>
          </w:p>
          <w:p w14:paraId="70F5C96F" w14:textId="77777777" w:rsidR="00896920" w:rsidRPr="0079620A" w:rsidRDefault="00896920" w:rsidP="00070940">
            <w:pPr>
              <w:spacing w:line="276" w:lineRule="auto"/>
              <w:jc w:val="left"/>
              <w:rPr>
                <w:sz w:val="21"/>
                <w:szCs w:val="21"/>
              </w:rPr>
            </w:pPr>
          </w:p>
          <w:p w14:paraId="203DA38F" w14:textId="77777777" w:rsidR="00896920" w:rsidRPr="0079620A" w:rsidRDefault="00896920" w:rsidP="00070940">
            <w:pPr>
              <w:spacing w:line="276" w:lineRule="auto"/>
              <w:jc w:val="left"/>
              <w:rPr>
                <w:sz w:val="21"/>
                <w:szCs w:val="21"/>
              </w:rPr>
            </w:pPr>
            <w:r w:rsidRPr="0079620A">
              <w:rPr>
                <w:sz w:val="21"/>
                <w:szCs w:val="21"/>
              </w:rPr>
              <w:t>% of ongoing children and young people meeting defined epilepsy surgery referral criteria with evidence of epilepsy surgery referral</w:t>
            </w:r>
          </w:p>
        </w:tc>
        <w:tc>
          <w:tcPr>
            <w:tcW w:w="2390" w:type="pct"/>
          </w:tcPr>
          <w:p w14:paraId="0705185E" w14:textId="70D2FEA6" w:rsidR="00896920" w:rsidRPr="0079620A" w:rsidRDefault="00896920" w:rsidP="00070940">
            <w:pPr>
              <w:spacing w:line="276" w:lineRule="auto"/>
              <w:jc w:val="left"/>
              <w:rPr>
                <w:sz w:val="21"/>
                <w:szCs w:val="21"/>
              </w:rPr>
            </w:pPr>
            <w:r w:rsidRPr="0079620A">
              <w:rPr>
                <w:sz w:val="21"/>
                <w:szCs w:val="21"/>
              </w:rPr>
              <w:t xml:space="preserve">Numerator = Number of children and young people diagnosed with epilepsy </w:t>
            </w:r>
            <w:r w:rsidRPr="0079620A">
              <w:rPr>
                <w:i/>
                <w:sz w:val="21"/>
                <w:szCs w:val="21"/>
              </w:rPr>
              <w:t>AND</w:t>
            </w:r>
            <w:r w:rsidRPr="0079620A">
              <w:rPr>
                <w:sz w:val="21"/>
                <w:szCs w:val="21"/>
              </w:rPr>
              <w:t xml:space="preserve"> met CESS criteria</w:t>
            </w:r>
          </w:p>
          <w:p w14:paraId="77B85EB7" w14:textId="14F642AC" w:rsidR="00896920" w:rsidRPr="0079620A" w:rsidRDefault="00896920" w:rsidP="00070940">
            <w:pPr>
              <w:spacing w:line="276" w:lineRule="auto"/>
              <w:jc w:val="left"/>
              <w:rPr>
                <w:sz w:val="21"/>
                <w:szCs w:val="21"/>
              </w:rPr>
            </w:pPr>
            <w:r w:rsidRPr="0079620A">
              <w:rPr>
                <w:sz w:val="21"/>
                <w:szCs w:val="21"/>
              </w:rPr>
              <w:t xml:space="preserve">At first year </w:t>
            </w:r>
            <w:r w:rsidRPr="0079620A">
              <w:rPr>
                <w:b/>
                <w:sz w:val="21"/>
                <w:szCs w:val="21"/>
              </w:rPr>
              <w:t>AND</w:t>
            </w:r>
            <w:r w:rsidRPr="0079620A">
              <w:rPr>
                <w:sz w:val="21"/>
                <w:szCs w:val="21"/>
              </w:rPr>
              <w:t xml:space="preserve"> had evidence of referral or involvement of epilepsy surgery service</w:t>
            </w:r>
          </w:p>
          <w:p w14:paraId="77169467" w14:textId="77777777" w:rsidR="00896920" w:rsidRPr="0079620A" w:rsidRDefault="00896920" w:rsidP="00070940">
            <w:pPr>
              <w:spacing w:line="276" w:lineRule="auto"/>
              <w:jc w:val="left"/>
              <w:rPr>
                <w:sz w:val="21"/>
                <w:szCs w:val="21"/>
              </w:rPr>
            </w:pPr>
          </w:p>
          <w:p w14:paraId="258CBA4E" w14:textId="3A157D91" w:rsidR="00896920" w:rsidRPr="0079620A" w:rsidRDefault="00896920" w:rsidP="00070940">
            <w:pPr>
              <w:spacing w:line="276" w:lineRule="auto"/>
              <w:jc w:val="left"/>
              <w:rPr>
                <w:sz w:val="21"/>
                <w:szCs w:val="21"/>
              </w:rPr>
            </w:pPr>
            <w:r w:rsidRPr="0079620A">
              <w:rPr>
                <w:sz w:val="21"/>
                <w:szCs w:val="21"/>
              </w:rPr>
              <w:t xml:space="preserve">Denominator = Number of children and young people diagnosed with epilepsy </w:t>
            </w:r>
            <w:r w:rsidRPr="0079620A">
              <w:rPr>
                <w:i/>
                <w:sz w:val="21"/>
                <w:szCs w:val="21"/>
              </w:rPr>
              <w:t>AND</w:t>
            </w:r>
            <w:r w:rsidRPr="0079620A">
              <w:rPr>
                <w:sz w:val="21"/>
                <w:szCs w:val="21"/>
              </w:rPr>
              <w:t xml:space="preserve"> met CESS criteria</w:t>
            </w:r>
          </w:p>
          <w:p w14:paraId="3848326C" w14:textId="22D40FD0" w:rsidR="00896920" w:rsidRPr="0079620A" w:rsidRDefault="00896920" w:rsidP="00070940">
            <w:pPr>
              <w:spacing w:line="276" w:lineRule="auto"/>
              <w:jc w:val="left"/>
              <w:rPr>
                <w:sz w:val="21"/>
                <w:szCs w:val="21"/>
              </w:rPr>
            </w:pPr>
            <w:r w:rsidRPr="0079620A">
              <w:rPr>
                <w:sz w:val="21"/>
                <w:szCs w:val="21"/>
              </w:rPr>
              <w:t>At first year</w:t>
            </w:r>
          </w:p>
        </w:tc>
        <w:tc>
          <w:tcPr>
            <w:tcW w:w="1176" w:type="pct"/>
          </w:tcPr>
          <w:p w14:paraId="338CA6ED" w14:textId="77777777" w:rsidR="00896920" w:rsidRPr="0079620A" w:rsidRDefault="00896920" w:rsidP="00070940">
            <w:pPr>
              <w:spacing w:line="276" w:lineRule="auto"/>
              <w:jc w:val="left"/>
              <w:rPr>
                <w:sz w:val="21"/>
                <w:szCs w:val="21"/>
              </w:rPr>
            </w:pPr>
          </w:p>
        </w:tc>
      </w:tr>
      <w:tr w:rsidR="00896920" w:rsidRPr="00E11AF1" w14:paraId="736B2C11" w14:textId="35ECA8F1" w:rsidTr="00070940">
        <w:trPr>
          <w:trHeight w:val="340"/>
        </w:trPr>
        <w:tc>
          <w:tcPr>
            <w:tcW w:w="195" w:type="pct"/>
            <w:shd w:val="clear" w:color="auto" w:fill="7030A0"/>
          </w:tcPr>
          <w:p w14:paraId="0EDEB956" w14:textId="77777777" w:rsidR="00896920" w:rsidRPr="0079620A" w:rsidRDefault="00896920" w:rsidP="00070940">
            <w:pPr>
              <w:spacing w:line="276" w:lineRule="auto"/>
              <w:jc w:val="left"/>
              <w:rPr>
                <w:color w:val="FFFFFF" w:themeColor="background1"/>
                <w:sz w:val="21"/>
                <w:szCs w:val="21"/>
              </w:rPr>
            </w:pPr>
          </w:p>
        </w:tc>
        <w:tc>
          <w:tcPr>
            <w:tcW w:w="1239" w:type="pct"/>
            <w:shd w:val="clear" w:color="auto" w:fill="7030A0"/>
          </w:tcPr>
          <w:p w14:paraId="1178DC5B" w14:textId="77777777" w:rsidR="00896920" w:rsidRPr="0079620A" w:rsidRDefault="00896920" w:rsidP="00070940">
            <w:pPr>
              <w:spacing w:line="276" w:lineRule="auto"/>
              <w:jc w:val="left"/>
              <w:rPr>
                <w:color w:val="FFFFFF" w:themeColor="background1"/>
                <w:sz w:val="21"/>
                <w:szCs w:val="21"/>
              </w:rPr>
            </w:pPr>
            <w:r w:rsidRPr="0079620A">
              <w:rPr>
                <w:color w:val="FFFFFF" w:themeColor="background1"/>
                <w:sz w:val="21"/>
                <w:szCs w:val="21"/>
              </w:rPr>
              <w:t>Evidence of appropriate assessment and classification</w:t>
            </w:r>
          </w:p>
        </w:tc>
        <w:tc>
          <w:tcPr>
            <w:tcW w:w="2390" w:type="pct"/>
            <w:shd w:val="clear" w:color="auto" w:fill="7030A0"/>
          </w:tcPr>
          <w:p w14:paraId="64AA46CE" w14:textId="77777777" w:rsidR="00896920" w:rsidRPr="0079620A" w:rsidRDefault="00896920" w:rsidP="00070940">
            <w:pPr>
              <w:spacing w:line="276" w:lineRule="auto"/>
              <w:jc w:val="left"/>
              <w:rPr>
                <w:color w:val="FFFFFF" w:themeColor="background1"/>
                <w:sz w:val="21"/>
                <w:szCs w:val="21"/>
              </w:rPr>
            </w:pPr>
          </w:p>
        </w:tc>
        <w:tc>
          <w:tcPr>
            <w:tcW w:w="1176" w:type="pct"/>
            <w:shd w:val="clear" w:color="auto" w:fill="7030A0"/>
          </w:tcPr>
          <w:p w14:paraId="5319ED08" w14:textId="77777777" w:rsidR="00896920" w:rsidRPr="0079620A" w:rsidRDefault="00896920" w:rsidP="00070940">
            <w:pPr>
              <w:spacing w:line="276" w:lineRule="auto"/>
              <w:jc w:val="left"/>
              <w:rPr>
                <w:color w:val="FFFFFF" w:themeColor="background1"/>
                <w:sz w:val="21"/>
                <w:szCs w:val="21"/>
              </w:rPr>
            </w:pPr>
          </w:p>
        </w:tc>
      </w:tr>
      <w:tr w:rsidR="00896920" w:rsidRPr="00E11AF1" w14:paraId="6AE573E2" w14:textId="24A730B0" w:rsidTr="00070940">
        <w:tc>
          <w:tcPr>
            <w:tcW w:w="195" w:type="pct"/>
          </w:tcPr>
          <w:p w14:paraId="71868335" w14:textId="77777777" w:rsidR="00896920" w:rsidRPr="0079620A" w:rsidRDefault="00896920" w:rsidP="00070940">
            <w:pPr>
              <w:spacing w:line="276" w:lineRule="auto"/>
              <w:jc w:val="left"/>
              <w:rPr>
                <w:sz w:val="21"/>
                <w:szCs w:val="21"/>
              </w:rPr>
            </w:pPr>
            <w:r w:rsidRPr="0079620A">
              <w:rPr>
                <w:sz w:val="21"/>
                <w:szCs w:val="21"/>
              </w:rPr>
              <w:t>4</w:t>
            </w:r>
          </w:p>
        </w:tc>
        <w:tc>
          <w:tcPr>
            <w:tcW w:w="1239" w:type="pct"/>
          </w:tcPr>
          <w:p w14:paraId="50646BFC" w14:textId="77777777" w:rsidR="00896920" w:rsidRPr="0079620A" w:rsidRDefault="00896920" w:rsidP="00070940">
            <w:pPr>
              <w:spacing w:line="276" w:lineRule="auto"/>
              <w:jc w:val="left"/>
              <w:rPr>
                <w:b/>
                <w:sz w:val="21"/>
                <w:szCs w:val="21"/>
              </w:rPr>
            </w:pPr>
            <w:r w:rsidRPr="0079620A">
              <w:rPr>
                <w:b/>
                <w:sz w:val="21"/>
                <w:szCs w:val="21"/>
              </w:rPr>
              <w:t>Appropriate first paediatric assessment</w:t>
            </w:r>
            <w:r w:rsidRPr="0079620A">
              <w:rPr>
                <w:b/>
                <w:sz w:val="21"/>
                <w:szCs w:val="21"/>
              </w:rPr>
              <w:tab/>
            </w:r>
          </w:p>
          <w:p w14:paraId="378F7365" w14:textId="77777777" w:rsidR="00896920" w:rsidRPr="0079620A" w:rsidRDefault="00896920" w:rsidP="00070940">
            <w:pPr>
              <w:spacing w:line="276" w:lineRule="auto"/>
              <w:jc w:val="left"/>
              <w:rPr>
                <w:sz w:val="21"/>
                <w:szCs w:val="21"/>
              </w:rPr>
            </w:pPr>
          </w:p>
          <w:p w14:paraId="154AC329" w14:textId="77777777" w:rsidR="00896920" w:rsidRPr="0079620A" w:rsidRDefault="00896920" w:rsidP="00070940">
            <w:pPr>
              <w:spacing w:line="276" w:lineRule="auto"/>
              <w:jc w:val="left"/>
              <w:rPr>
                <w:sz w:val="21"/>
                <w:szCs w:val="21"/>
              </w:rPr>
            </w:pPr>
            <w:r w:rsidRPr="0079620A">
              <w:rPr>
                <w:sz w:val="21"/>
                <w:szCs w:val="21"/>
              </w:rPr>
              <w:t>% of all children and young people with evidence of appropriate first paediatric clinical assessment</w:t>
            </w:r>
          </w:p>
        </w:tc>
        <w:tc>
          <w:tcPr>
            <w:tcW w:w="2390" w:type="pct"/>
          </w:tcPr>
          <w:p w14:paraId="702DAAB9" w14:textId="03B804EA" w:rsidR="00896920" w:rsidRPr="0079620A" w:rsidRDefault="00896920" w:rsidP="00070940">
            <w:pPr>
              <w:spacing w:line="276" w:lineRule="auto"/>
              <w:jc w:val="left"/>
              <w:rPr>
                <w:sz w:val="21"/>
                <w:szCs w:val="21"/>
              </w:rPr>
            </w:pPr>
            <w:r w:rsidRPr="0079620A">
              <w:rPr>
                <w:sz w:val="21"/>
                <w:szCs w:val="21"/>
              </w:rPr>
              <w:t xml:space="preserve">Numerator = Number of children and young people diagnosed with epilepsy within the first year of care </w:t>
            </w:r>
            <w:ins w:id="36" w:author="Fridah Calvin-Mwingirwa" w:date="2019-09-12T11:46:00Z">
              <w:r w:rsidR="00917EA8">
                <w:rPr>
                  <w:sz w:val="21"/>
                  <w:szCs w:val="21"/>
                </w:rPr>
                <w:t>(</w:t>
              </w:r>
              <w:r w:rsidR="00917EA8" w:rsidRPr="00917EA8">
                <w:rPr>
                  <w:b/>
                  <w:sz w:val="21"/>
                  <w:szCs w:val="21"/>
                  <w:rPrChange w:id="37" w:author="Fridah Calvin-Mwingirwa" w:date="2019-09-12T11:46:00Z">
                    <w:rPr>
                      <w:sz w:val="21"/>
                      <w:szCs w:val="21"/>
                    </w:rPr>
                  </w:rPrChange>
                </w:rPr>
                <w:t>4a)</w:t>
              </w:r>
            </w:ins>
            <w:del w:id="38" w:author="Fridah Calvin-Mwingirwa" w:date="2019-09-12T11:46:00Z">
              <w:r w:rsidRPr="0079620A" w:rsidDel="00917EA8">
                <w:rPr>
                  <w:sz w:val="21"/>
                  <w:szCs w:val="21"/>
                </w:rPr>
                <w:delText>AND</w:delText>
              </w:r>
            </w:del>
            <w:r w:rsidRPr="0079620A">
              <w:rPr>
                <w:sz w:val="21"/>
                <w:szCs w:val="21"/>
              </w:rPr>
              <w:t xml:space="preserve"> with evidence of descriptions of episode </w:t>
            </w:r>
            <w:ins w:id="39" w:author="Fridah Calvin-Mwingirwa" w:date="2019-09-12T11:46:00Z">
              <w:r w:rsidR="00917EA8">
                <w:rPr>
                  <w:b/>
                  <w:sz w:val="21"/>
                  <w:szCs w:val="21"/>
                </w:rPr>
                <w:t>(4b)</w:t>
              </w:r>
            </w:ins>
            <w:del w:id="40" w:author="Fridah Calvin-Mwingirwa" w:date="2019-09-12T11:46:00Z">
              <w:r w:rsidRPr="0079620A" w:rsidDel="00917EA8">
                <w:rPr>
                  <w:b/>
                  <w:sz w:val="21"/>
                  <w:szCs w:val="21"/>
                </w:rPr>
                <w:delText>AND</w:delText>
              </w:r>
            </w:del>
            <w:r w:rsidRPr="0079620A">
              <w:rPr>
                <w:sz w:val="21"/>
                <w:szCs w:val="21"/>
              </w:rPr>
              <w:t xml:space="preserve"> </w:t>
            </w:r>
            <w:del w:id="41" w:author="Fridah Calvin-Mwingirwa" w:date="2019-09-12T11:45:00Z">
              <w:r w:rsidRPr="0079620A" w:rsidDel="00917EA8">
                <w:rPr>
                  <w:sz w:val="21"/>
                  <w:szCs w:val="21"/>
                </w:rPr>
                <w:delText>age of child/</w:delText>
              </w:r>
            </w:del>
            <w:r w:rsidRPr="0079620A">
              <w:rPr>
                <w:sz w:val="21"/>
                <w:szCs w:val="21"/>
              </w:rPr>
              <w:t xml:space="preserve">timing of the first episode </w:t>
            </w:r>
            <w:del w:id="42" w:author="Fridah Calvin-Mwingirwa" w:date="2019-09-12T11:48:00Z">
              <w:r w:rsidRPr="0079620A" w:rsidDel="00917EA8">
                <w:rPr>
                  <w:b/>
                  <w:sz w:val="21"/>
                  <w:szCs w:val="21"/>
                </w:rPr>
                <w:delText>AND</w:delText>
              </w:r>
              <w:r w:rsidRPr="0079620A" w:rsidDel="00917EA8">
                <w:rPr>
                  <w:sz w:val="21"/>
                  <w:szCs w:val="21"/>
                </w:rPr>
                <w:delText xml:space="preserve"> </w:delText>
              </w:r>
            </w:del>
            <w:ins w:id="43" w:author="Fridah Calvin-Mwingirwa" w:date="2019-09-12T11:48:00Z">
              <w:r w:rsidR="00917EA8">
                <w:rPr>
                  <w:b/>
                  <w:sz w:val="21"/>
                  <w:szCs w:val="21"/>
                </w:rPr>
                <w:t>(4c)</w:t>
              </w:r>
            </w:ins>
            <w:r w:rsidRPr="0079620A">
              <w:rPr>
                <w:sz w:val="21"/>
                <w:szCs w:val="21"/>
              </w:rPr>
              <w:t>frequency</w:t>
            </w:r>
            <w:ins w:id="44" w:author="Fridah Calvin-Mwingirwa" w:date="2019-09-12T11:39:00Z">
              <w:r w:rsidR="00917EA8">
                <w:rPr>
                  <w:sz w:val="21"/>
                  <w:szCs w:val="21"/>
                </w:rPr>
                <w:t xml:space="preserve"> </w:t>
              </w:r>
            </w:ins>
            <w:ins w:id="45" w:author="Fridah Calvin-Mwingirwa" w:date="2019-09-12T11:48:00Z">
              <w:r w:rsidR="00917EA8">
                <w:rPr>
                  <w:b/>
                  <w:sz w:val="21"/>
                  <w:szCs w:val="21"/>
                </w:rPr>
                <w:t>(4d)</w:t>
              </w:r>
            </w:ins>
            <w:ins w:id="46" w:author="Fridah Calvin-Mwingirwa" w:date="2019-09-12T11:39:00Z">
              <w:r w:rsidR="00917EA8">
                <w:rPr>
                  <w:sz w:val="21"/>
                  <w:szCs w:val="21"/>
                </w:rPr>
                <w:t xml:space="preserve"> </w:t>
              </w:r>
            </w:ins>
            <w:del w:id="47" w:author="Fridah Calvin-Mwingirwa" w:date="2019-09-12T11:38:00Z">
              <w:r w:rsidRPr="0079620A" w:rsidDel="00917EA8">
                <w:rPr>
                  <w:sz w:val="21"/>
                  <w:szCs w:val="21"/>
                </w:rPr>
                <w:delText xml:space="preserve"> </w:delText>
              </w:r>
              <w:r w:rsidRPr="00917EA8" w:rsidDel="00917EA8">
                <w:rPr>
                  <w:b/>
                  <w:sz w:val="21"/>
                  <w:szCs w:val="21"/>
                  <w:rPrChange w:id="48" w:author="Fridah Calvin-Mwingirwa" w:date="2019-09-12T11:38:00Z">
                    <w:rPr>
                      <w:sz w:val="21"/>
                      <w:szCs w:val="21"/>
                    </w:rPr>
                  </w:rPrChange>
                </w:rPr>
                <w:delText xml:space="preserve">and </w:delText>
              </w:r>
            </w:del>
            <w:r w:rsidRPr="0079620A">
              <w:rPr>
                <w:sz w:val="21"/>
                <w:szCs w:val="21"/>
              </w:rPr>
              <w:t xml:space="preserve">general examination </w:t>
            </w:r>
            <w:del w:id="49" w:author="Fridah Calvin-Mwingirwa" w:date="2019-09-12T11:48:00Z">
              <w:r w:rsidRPr="0079620A" w:rsidDel="00917EA8">
                <w:rPr>
                  <w:b/>
                  <w:sz w:val="21"/>
                  <w:szCs w:val="21"/>
                </w:rPr>
                <w:delText>AND</w:delText>
              </w:r>
              <w:r w:rsidRPr="0079620A" w:rsidDel="00917EA8">
                <w:rPr>
                  <w:sz w:val="21"/>
                  <w:szCs w:val="21"/>
                </w:rPr>
                <w:delText xml:space="preserve"> </w:delText>
              </w:r>
            </w:del>
            <w:ins w:id="50" w:author="Fridah Calvin-Mwingirwa" w:date="2019-09-12T11:48:00Z">
              <w:r w:rsidR="00917EA8">
                <w:rPr>
                  <w:b/>
                  <w:sz w:val="21"/>
                  <w:szCs w:val="21"/>
                </w:rPr>
                <w:t xml:space="preserve">(4e) </w:t>
              </w:r>
            </w:ins>
            <w:r w:rsidRPr="0079620A">
              <w:rPr>
                <w:sz w:val="21"/>
                <w:szCs w:val="21"/>
              </w:rPr>
              <w:t xml:space="preserve">neurological examination </w:t>
            </w:r>
            <w:del w:id="51" w:author="Fridah Calvin-Mwingirwa" w:date="2019-09-12T11:48:00Z">
              <w:r w:rsidRPr="0079620A" w:rsidDel="00917EA8">
                <w:rPr>
                  <w:b/>
                  <w:sz w:val="21"/>
                  <w:szCs w:val="21"/>
                </w:rPr>
                <w:delText>AND</w:delText>
              </w:r>
              <w:r w:rsidRPr="0079620A" w:rsidDel="00917EA8">
                <w:rPr>
                  <w:sz w:val="21"/>
                  <w:szCs w:val="21"/>
                </w:rPr>
                <w:delText xml:space="preserve"> </w:delText>
              </w:r>
            </w:del>
            <w:ins w:id="52" w:author="Fridah Calvin-Mwingirwa" w:date="2019-09-12T11:48:00Z">
              <w:r w:rsidR="00917EA8">
                <w:rPr>
                  <w:b/>
                  <w:sz w:val="21"/>
                  <w:szCs w:val="21"/>
                </w:rPr>
                <w:t>(4f)</w:t>
              </w:r>
              <w:r w:rsidR="00917EA8" w:rsidRPr="0079620A">
                <w:rPr>
                  <w:sz w:val="21"/>
                  <w:szCs w:val="21"/>
                </w:rPr>
                <w:t xml:space="preserve"> </w:t>
              </w:r>
            </w:ins>
            <w:r w:rsidRPr="0079620A">
              <w:rPr>
                <w:sz w:val="21"/>
                <w:szCs w:val="21"/>
              </w:rPr>
              <w:t xml:space="preserve">the presence or absence of developmental, learning or schooling problems </w:t>
            </w:r>
          </w:p>
          <w:p w14:paraId="22FB6934" w14:textId="77777777" w:rsidR="00896920" w:rsidRPr="0079620A" w:rsidRDefault="00896920" w:rsidP="00070940">
            <w:pPr>
              <w:spacing w:line="276" w:lineRule="auto"/>
              <w:jc w:val="left"/>
              <w:rPr>
                <w:sz w:val="21"/>
                <w:szCs w:val="21"/>
              </w:rPr>
            </w:pPr>
          </w:p>
          <w:p w14:paraId="21FFBC3F" w14:textId="77777777" w:rsidR="00896920" w:rsidRPr="0079620A" w:rsidRDefault="00896920" w:rsidP="00070940">
            <w:pPr>
              <w:spacing w:line="276" w:lineRule="auto"/>
              <w:jc w:val="left"/>
              <w:rPr>
                <w:sz w:val="21"/>
                <w:szCs w:val="21"/>
              </w:rPr>
            </w:pPr>
            <w:r w:rsidRPr="0079620A">
              <w:rPr>
                <w:sz w:val="21"/>
                <w:szCs w:val="21"/>
              </w:rPr>
              <w:lastRenderedPageBreak/>
              <w:t>Denominator = Number of children and young people diagnosed with epilepsy within the first year of care</w:t>
            </w:r>
          </w:p>
        </w:tc>
        <w:tc>
          <w:tcPr>
            <w:tcW w:w="1176" w:type="pct"/>
          </w:tcPr>
          <w:p w14:paraId="3D038F2D" w14:textId="0616BB5B" w:rsidR="00896920" w:rsidRPr="0079620A" w:rsidRDefault="00896920" w:rsidP="00070940">
            <w:pPr>
              <w:spacing w:line="276" w:lineRule="auto"/>
              <w:jc w:val="left"/>
              <w:rPr>
                <w:sz w:val="21"/>
                <w:szCs w:val="21"/>
              </w:rPr>
            </w:pPr>
          </w:p>
        </w:tc>
      </w:tr>
      <w:tr w:rsidR="00896920" w:rsidRPr="00E11AF1" w14:paraId="16D6F1B3" w14:textId="4C9896E0" w:rsidTr="00070940">
        <w:tc>
          <w:tcPr>
            <w:tcW w:w="195" w:type="pct"/>
          </w:tcPr>
          <w:p w14:paraId="7F9B8B60" w14:textId="77777777" w:rsidR="00896920" w:rsidRPr="0079620A" w:rsidRDefault="00896920" w:rsidP="00070940">
            <w:pPr>
              <w:spacing w:line="276" w:lineRule="auto"/>
              <w:jc w:val="left"/>
              <w:rPr>
                <w:sz w:val="21"/>
                <w:szCs w:val="21"/>
              </w:rPr>
            </w:pPr>
            <w:r w:rsidRPr="0079620A">
              <w:rPr>
                <w:sz w:val="21"/>
                <w:szCs w:val="21"/>
              </w:rPr>
              <w:t>4a</w:t>
            </w:r>
          </w:p>
        </w:tc>
        <w:tc>
          <w:tcPr>
            <w:tcW w:w="1239" w:type="pct"/>
          </w:tcPr>
          <w:p w14:paraId="0D3EDFD5" w14:textId="77777777" w:rsidR="00896920" w:rsidRPr="0079620A" w:rsidRDefault="00896920" w:rsidP="00070940">
            <w:pPr>
              <w:spacing w:line="276" w:lineRule="auto"/>
              <w:jc w:val="left"/>
              <w:rPr>
                <w:sz w:val="21"/>
                <w:szCs w:val="21"/>
              </w:rPr>
            </w:pPr>
            <w:r w:rsidRPr="0079620A">
              <w:rPr>
                <w:sz w:val="21"/>
                <w:szCs w:val="21"/>
              </w:rPr>
              <w:t>% children and young people with evidence of descriptions of episode</w:t>
            </w:r>
          </w:p>
          <w:p w14:paraId="401DAEE4" w14:textId="77777777" w:rsidR="00896920" w:rsidRPr="0079620A" w:rsidRDefault="00896920" w:rsidP="00070940">
            <w:pPr>
              <w:spacing w:line="276" w:lineRule="auto"/>
              <w:jc w:val="left"/>
              <w:rPr>
                <w:sz w:val="21"/>
                <w:szCs w:val="21"/>
              </w:rPr>
            </w:pPr>
          </w:p>
        </w:tc>
        <w:tc>
          <w:tcPr>
            <w:tcW w:w="2390" w:type="pct"/>
          </w:tcPr>
          <w:p w14:paraId="4DCB49BA" w14:textId="77777777" w:rsidR="00896920" w:rsidRPr="0079620A" w:rsidRDefault="00896920" w:rsidP="00070940">
            <w:pPr>
              <w:spacing w:line="276" w:lineRule="auto"/>
              <w:jc w:val="left"/>
              <w:rPr>
                <w:sz w:val="21"/>
                <w:szCs w:val="21"/>
              </w:rPr>
            </w:pPr>
            <w:r w:rsidRPr="0079620A">
              <w:rPr>
                <w:sz w:val="21"/>
                <w:szCs w:val="21"/>
              </w:rPr>
              <w:t xml:space="preserve">Numerator = Number of children and young people diagnosed with epilepsy at first year </w:t>
            </w:r>
            <w:r w:rsidRPr="0079620A">
              <w:rPr>
                <w:b/>
                <w:sz w:val="21"/>
                <w:szCs w:val="21"/>
              </w:rPr>
              <w:t>AND</w:t>
            </w:r>
            <w:r w:rsidRPr="0079620A">
              <w:rPr>
                <w:sz w:val="21"/>
                <w:szCs w:val="21"/>
              </w:rPr>
              <w:t xml:space="preserve"> with evidence of descriptions of episode</w:t>
            </w:r>
          </w:p>
          <w:p w14:paraId="0AD849CD" w14:textId="77777777" w:rsidR="00896920" w:rsidRPr="0079620A" w:rsidRDefault="00896920" w:rsidP="00070940">
            <w:pPr>
              <w:spacing w:line="276" w:lineRule="auto"/>
              <w:jc w:val="left"/>
              <w:rPr>
                <w:sz w:val="21"/>
                <w:szCs w:val="21"/>
              </w:rPr>
            </w:pPr>
          </w:p>
          <w:p w14:paraId="26940029" w14:textId="77777777" w:rsidR="00896920" w:rsidRPr="0079620A" w:rsidRDefault="00896920" w:rsidP="00070940">
            <w:pPr>
              <w:spacing w:line="276" w:lineRule="auto"/>
              <w:jc w:val="left"/>
              <w:rPr>
                <w:sz w:val="21"/>
                <w:szCs w:val="21"/>
              </w:rPr>
            </w:pPr>
            <w:r w:rsidRPr="0079620A">
              <w:rPr>
                <w:sz w:val="21"/>
                <w:szCs w:val="21"/>
              </w:rPr>
              <w:t>Denominator = Number of children and young people diagnosed with epilepsy at first year</w:t>
            </w:r>
          </w:p>
        </w:tc>
        <w:tc>
          <w:tcPr>
            <w:tcW w:w="1176" w:type="pct"/>
          </w:tcPr>
          <w:p w14:paraId="14E0EDF0" w14:textId="77777777" w:rsidR="00896920" w:rsidRPr="0079620A" w:rsidRDefault="00896920" w:rsidP="00070940">
            <w:pPr>
              <w:spacing w:line="276" w:lineRule="auto"/>
              <w:jc w:val="left"/>
              <w:rPr>
                <w:sz w:val="21"/>
                <w:szCs w:val="21"/>
              </w:rPr>
            </w:pPr>
          </w:p>
        </w:tc>
      </w:tr>
      <w:tr w:rsidR="00896920" w:rsidRPr="00E11AF1" w14:paraId="155C0DBB" w14:textId="1414CC82" w:rsidTr="00070940">
        <w:tc>
          <w:tcPr>
            <w:tcW w:w="195" w:type="pct"/>
          </w:tcPr>
          <w:p w14:paraId="4F031A79" w14:textId="77777777" w:rsidR="00896920" w:rsidRPr="0079620A" w:rsidRDefault="00896920" w:rsidP="00070940">
            <w:pPr>
              <w:spacing w:line="276" w:lineRule="auto"/>
              <w:jc w:val="left"/>
              <w:rPr>
                <w:sz w:val="21"/>
                <w:szCs w:val="21"/>
              </w:rPr>
            </w:pPr>
            <w:r w:rsidRPr="0079620A">
              <w:rPr>
                <w:sz w:val="21"/>
                <w:szCs w:val="21"/>
              </w:rPr>
              <w:t>4b</w:t>
            </w:r>
          </w:p>
        </w:tc>
        <w:tc>
          <w:tcPr>
            <w:tcW w:w="1239" w:type="pct"/>
          </w:tcPr>
          <w:p w14:paraId="451B6182" w14:textId="2E55A825" w:rsidR="00896920" w:rsidRPr="0079620A" w:rsidRDefault="00896920" w:rsidP="00070940">
            <w:pPr>
              <w:spacing w:line="276" w:lineRule="auto"/>
              <w:jc w:val="left"/>
              <w:rPr>
                <w:sz w:val="21"/>
                <w:szCs w:val="21"/>
              </w:rPr>
            </w:pPr>
            <w:r w:rsidRPr="0079620A">
              <w:rPr>
                <w:sz w:val="21"/>
                <w:szCs w:val="21"/>
              </w:rPr>
              <w:t>% children and young people with evidence of descriptions of age of child</w:t>
            </w:r>
            <w:ins w:id="53" w:author="Fridah Calvin-Mwingirwa" w:date="2019-09-12T11:41:00Z">
              <w:r w:rsidR="00917EA8">
                <w:rPr>
                  <w:sz w:val="21"/>
                  <w:szCs w:val="21"/>
                </w:rPr>
                <w:t>/</w:t>
              </w:r>
            </w:ins>
            <w:del w:id="54" w:author="Fridah Calvin-Mwingirwa" w:date="2019-09-12T11:41:00Z">
              <w:r w:rsidRPr="0079620A" w:rsidDel="00917EA8">
                <w:rPr>
                  <w:sz w:val="21"/>
                  <w:szCs w:val="21"/>
                </w:rPr>
                <w:delText>/</w:delText>
              </w:r>
            </w:del>
            <w:r w:rsidRPr="0079620A">
              <w:rPr>
                <w:sz w:val="21"/>
                <w:szCs w:val="21"/>
              </w:rPr>
              <w:t>timing of the first episode</w:t>
            </w:r>
          </w:p>
        </w:tc>
        <w:tc>
          <w:tcPr>
            <w:tcW w:w="2390" w:type="pct"/>
          </w:tcPr>
          <w:p w14:paraId="467891FE" w14:textId="063F270F" w:rsidR="00896920" w:rsidRPr="0079620A" w:rsidRDefault="00896920" w:rsidP="00070940">
            <w:pPr>
              <w:spacing w:line="276" w:lineRule="auto"/>
              <w:jc w:val="left"/>
              <w:rPr>
                <w:sz w:val="21"/>
                <w:szCs w:val="21"/>
              </w:rPr>
            </w:pPr>
            <w:r w:rsidRPr="0079620A">
              <w:rPr>
                <w:sz w:val="21"/>
                <w:szCs w:val="21"/>
              </w:rPr>
              <w:t xml:space="preserve">Numerator = Number of children and young people diagnosed with epilepsy at first year </w:t>
            </w:r>
            <w:r w:rsidRPr="0079620A">
              <w:rPr>
                <w:b/>
                <w:sz w:val="21"/>
                <w:szCs w:val="21"/>
              </w:rPr>
              <w:t>AND</w:t>
            </w:r>
            <w:r w:rsidRPr="0079620A">
              <w:rPr>
                <w:sz w:val="21"/>
                <w:szCs w:val="21"/>
              </w:rPr>
              <w:t xml:space="preserve"> evidence of description of age of child</w:t>
            </w:r>
            <w:ins w:id="55" w:author="Fridah Calvin-Mwingirwa" w:date="2019-09-12T11:41:00Z">
              <w:r w:rsidR="00917EA8">
                <w:rPr>
                  <w:sz w:val="21"/>
                  <w:szCs w:val="21"/>
                </w:rPr>
                <w:t>/</w:t>
              </w:r>
            </w:ins>
            <w:del w:id="56" w:author="Fridah Calvin-Mwingirwa" w:date="2019-09-12T11:41:00Z">
              <w:r w:rsidRPr="0079620A" w:rsidDel="00917EA8">
                <w:rPr>
                  <w:sz w:val="21"/>
                  <w:szCs w:val="21"/>
                </w:rPr>
                <w:delText>/</w:delText>
              </w:r>
            </w:del>
            <w:r w:rsidRPr="0079620A">
              <w:rPr>
                <w:sz w:val="21"/>
                <w:szCs w:val="21"/>
              </w:rPr>
              <w:t>timing of the first episode</w:t>
            </w:r>
          </w:p>
          <w:p w14:paraId="1A8587FB" w14:textId="77777777" w:rsidR="00896920" w:rsidRPr="0079620A" w:rsidRDefault="00896920" w:rsidP="00070940">
            <w:pPr>
              <w:spacing w:line="276" w:lineRule="auto"/>
              <w:jc w:val="left"/>
              <w:rPr>
                <w:sz w:val="21"/>
                <w:szCs w:val="21"/>
              </w:rPr>
            </w:pPr>
          </w:p>
          <w:p w14:paraId="0FBE5F56" w14:textId="77777777" w:rsidR="00896920" w:rsidRPr="0079620A" w:rsidRDefault="00896920" w:rsidP="00070940">
            <w:pPr>
              <w:spacing w:line="276" w:lineRule="auto"/>
              <w:jc w:val="left"/>
              <w:rPr>
                <w:sz w:val="21"/>
                <w:szCs w:val="21"/>
              </w:rPr>
            </w:pPr>
            <w:r w:rsidRPr="0079620A">
              <w:rPr>
                <w:sz w:val="21"/>
                <w:szCs w:val="21"/>
              </w:rPr>
              <w:t>Denominator = Number of children and young people diagnosed with epilepsy at first year</w:t>
            </w:r>
          </w:p>
        </w:tc>
        <w:tc>
          <w:tcPr>
            <w:tcW w:w="1176" w:type="pct"/>
          </w:tcPr>
          <w:p w14:paraId="7CF6532A" w14:textId="77777777" w:rsidR="00896920" w:rsidRPr="0079620A" w:rsidRDefault="00896920" w:rsidP="00070940">
            <w:pPr>
              <w:spacing w:line="276" w:lineRule="auto"/>
              <w:jc w:val="left"/>
              <w:rPr>
                <w:sz w:val="21"/>
                <w:szCs w:val="21"/>
              </w:rPr>
            </w:pPr>
          </w:p>
        </w:tc>
      </w:tr>
      <w:tr w:rsidR="00896920" w:rsidRPr="00E11AF1" w14:paraId="5EE867B1" w14:textId="10E17E74" w:rsidTr="00070940">
        <w:tc>
          <w:tcPr>
            <w:tcW w:w="195" w:type="pct"/>
          </w:tcPr>
          <w:p w14:paraId="07878E36" w14:textId="77777777" w:rsidR="00896920" w:rsidRPr="0079620A" w:rsidRDefault="00896920" w:rsidP="00070940">
            <w:pPr>
              <w:spacing w:line="276" w:lineRule="auto"/>
              <w:jc w:val="left"/>
              <w:rPr>
                <w:sz w:val="21"/>
                <w:szCs w:val="21"/>
              </w:rPr>
            </w:pPr>
            <w:r w:rsidRPr="0079620A">
              <w:rPr>
                <w:sz w:val="21"/>
                <w:szCs w:val="21"/>
              </w:rPr>
              <w:t>4c</w:t>
            </w:r>
          </w:p>
        </w:tc>
        <w:tc>
          <w:tcPr>
            <w:tcW w:w="1239" w:type="pct"/>
          </w:tcPr>
          <w:p w14:paraId="766767D5" w14:textId="77777777" w:rsidR="00896920" w:rsidRPr="0079620A" w:rsidRDefault="00896920" w:rsidP="00070940">
            <w:pPr>
              <w:spacing w:line="276" w:lineRule="auto"/>
              <w:jc w:val="left"/>
              <w:rPr>
                <w:sz w:val="21"/>
                <w:szCs w:val="21"/>
              </w:rPr>
            </w:pPr>
            <w:r w:rsidRPr="0079620A">
              <w:rPr>
                <w:sz w:val="21"/>
                <w:szCs w:val="21"/>
              </w:rPr>
              <w:t>% children and young people with evidence of descriptions of frequency</w:t>
            </w:r>
          </w:p>
          <w:p w14:paraId="78075BC0" w14:textId="77777777" w:rsidR="00896920" w:rsidRPr="0079620A" w:rsidRDefault="00896920" w:rsidP="00070940">
            <w:pPr>
              <w:spacing w:line="276" w:lineRule="auto"/>
              <w:jc w:val="left"/>
              <w:rPr>
                <w:sz w:val="21"/>
                <w:szCs w:val="21"/>
              </w:rPr>
            </w:pPr>
          </w:p>
        </w:tc>
        <w:tc>
          <w:tcPr>
            <w:tcW w:w="2390" w:type="pct"/>
          </w:tcPr>
          <w:p w14:paraId="4D57BAE0" w14:textId="77777777" w:rsidR="00896920" w:rsidRPr="0079620A" w:rsidRDefault="00896920" w:rsidP="00070940">
            <w:pPr>
              <w:spacing w:line="276" w:lineRule="auto"/>
              <w:jc w:val="left"/>
              <w:rPr>
                <w:sz w:val="21"/>
                <w:szCs w:val="21"/>
              </w:rPr>
            </w:pPr>
            <w:r w:rsidRPr="0079620A">
              <w:rPr>
                <w:sz w:val="21"/>
                <w:szCs w:val="21"/>
              </w:rPr>
              <w:t xml:space="preserve">Numerator = Number of children and young people diagnosed with epilepsy at first year </w:t>
            </w:r>
            <w:r w:rsidRPr="0079620A">
              <w:rPr>
                <w:b/>
                <w:sz w:val="21"/>
                <w:szCs w:val="21"/>
              </w:rPr>
              <w:t>AND</w:t>
            </w:r>
            <w:r w:rsidRPr="0079620A">
              <w:rPr>
                <w:sz w:val="21"/>
                <w:szCs w:val="21"/>
              </w:rPr>
              <w:t xml:space="preserve"> evidence of description of frequency</w:t>
            </w:r>
          </w:p>
          <w:p w14:paraId="39A91365" w14:textId="77777777" w:rsidR="00896920" w:rsidRPr="0079620A" w:rsidRDefault="00896920" w:rsidP="00070940">
            <w:pPr>
              <w:spacing w:line="276" w:lineRule="auto"/>
              <w:jc w:val="left"/>
              <w:rPr>
                <w:sz w:val="21"/>
                <w:szCs w:val="21"/>
              </w:rPr>
            </w:pPr>
          </w:p>
          <w:p w14:paraId="2659D260" w14:textId="77777777" w:rsidR="00896920" w:rsidRPr="0079620A" w:rsidRDefault="00896920" w:rsidP="00070940">
            <w:pPr>
              <w:spacing w:line="276" w:lineRule="auto"/>
              <w:jc w:val="left"/>
              <w:rPr>
                <w:sz w:val="21"/>
                <w:szCs w:val="21"/>
              </w:rPr>
            </w:pPr>
            <w:r w:rsidRPr="0079620A">
              <w:rPr>
                <w:sz w:val="21"/>
                <w:szCs w:val="21"/>
              </w:rPr>
              <w:t>Denominator = Number of children and young people diagnosed with epilepsy at first year</w:t>
            </w:r>
          </w:p>
        </w:tc>
        <w:tc>
          <w:tcPr>
            <w:tcW w:w="1176" w:type="pct"/>
          </w:tcPr>
          <w:p w14:paraId="35BCD5EC" w14:textId="77777777" w:rsidR="00896920" w:rsidRPr="0079620A" w:rsidRDefault="00896920" w:rsidP="00070940">
            <w:pPr>
              <w:spacing w:line="276" w:lineRule="auto"/>
              <w:jc w:val="left"/>
              <w:rPr>
                <w:sz w:val="21"/>
                <w:szCs w:val="21"/>
              </w:rPr>
            </w:pPr>
          </w:p>
        </w:tc>
      </w:tr>
      <w:tr w:rsidR="00896920" w:rsidRPr="00E11AF1" w14:paraId="2381202C" w14:textId="286797E7" w:rsidTr="00070940">
        <w:tc>
          <w:tcPr>
            <w:tcW w:w="195" w:type="pct"/>
          </w:tcPr>
          <w:p w14:paraId="14DEE1B2" w14:textId="77777777" w:rsidR="00896920" w:rsidRPr="0079620A" w:rsidRDefault="00896920" w:rsidP="00070940">
            <w:pPr>
              <w:spacing w:line="276" w:lineRule="auto"/>
              <w:jc w:val="left"/>
              <w:rPr>
                <w:sz w:val="21"/>
                <w:szCs w:val="21"/>
              </w:rPr>
            </w:pPr>
            <w:r w:rsidRPr="0079620A">
              <w:rPr>
                <w:sz w:val="21"/>
                <w:szCs w:val="21"/>
              </w:rPr>
              <w:t>4d</w:t>
            </w:r>
          </w:p>
        </w:tc>
        <w:tc>
          <w:tcPr>
            <w:tcW w:w="1239" w:type="pct"/>
          </w:tcPr>
          <w:p w14:paraId="45852ED3" w14:textId="77777777" w:rsidR="00896920" w:rsidRPr="0079620A" w:rsidRDefault="00896920" w:rsidP="00070940">
            <w:pPr>
              <w:spacing w:line="276" w:lineRule="auto"/>
              <w:jc w:val="left"/>
              <w:rPr>
                <w:sz w:val="21"/>
                <w:szCs w:val="21"/>
              </w:rPr>
            </w:pPr>
            <w:r w:rsidRPr="0079620A">
              <w:rPr>
                <w:sz w:val="21"/>
                <w:szCs w:val="21"/>
              </w:rPr>
              <w:t>% children and young people with evidence of descriptions of general examination</w:t>
            </w:r>
          </w:p>
        </w:tc>
        <w:tc>
          <w:tcPr>
            <w:tcW w:w="2390" w:type="pct"/>
          </w:tcPr>
          <w:p w14:paraId="2162213B" w14:textId="77777777" w:rsidR="00896920" w:rsidRPr="0079620A" w:rsidRDefault="00896920" w:rsidP="00070940">
            <w:pPr>
              <w:spacing w:line="276" w:lineRule="auto"/>
              <w:jc w:val="left"/>
              <w:rPr>
                <w:sz w:val="21"/>
                <w:szCs w:val="21"/>
              </w:rPr>
            </w:pPr>
            <w:r w:rsidRPr="0079620A">
              <w:rPr>
                <w:sz w:val="21"/>
                <w:szCs w:val="21"/>
              </w:rPr>
              <w:t xml:space="preserve">Numerator = Number of children and young people diagnosed with epilepsy at first year </w:t>
            </w:r>
            <w:r w:rsidRPr="0079620A">
              <w:rPr>
                <w:b/>
                <w:sz w:val="21"/>
                <w:szCs w:val="21"/>
              </w:rPr>
              <w:t>AND</w:t>
            </w:r>
            <w:r w:rsidRPr="0079620A">
              <w:rPr>
                <w:sz w:val="21"/>
                <w:szCs w:val="21"/>
              </w:rPr>
              <w:t xml:space="preserve"> evidence of description of general examination</w:t>
            </w:r>
          </w:p>
          <w:p w14:paraId="4CA1A056" w14:textId="77777777" w:rsidR="00896920" w:rsidRPr="0079620A" w:rsidRDefault="00896920" w:rsidP="00070940">
            <w:pPr>
              <w:spacing w:line="276" w:lineRule="auto"/>
              <w:jc w:val="left"/>
              <w:rPr>
                <w:sz w:val="21"/>
                <w:szCs w:val="21"/>
              </w:rPr>
            </w:pPr>
          </w:p>
          <w:p w14:paraId="6F90DD27" w14:textId="77777777" w:rsidR="00896920" w:rsidRPr="0079620A" w:rsidRDefault="00896920" w:rsidP="00070940">
            <w:pPr>
              <w:spacing w:line="276" w:lineRule="auto"/>
              <w:jc w:val="left"/>
              <w:rPr>
                <w:sz w:val="21"/>
                <w:szCs w:val="21"/>
              </w:rPr>
            </w:pPr>
            <w:r w:rsidRPr="0079620A">
              <w:rPr>
                <w:sz w:val="21"/>
                <w:szCs w:val="21"/>
              </w:rPr>
              <w:t>Denominator = Number of children and young people diagnosed with epilepsy at first year</w:t>
            </w:r>
          </w:p>
        </w:tc>
        <w:tc>
          <w:tcPr>
            <w:tcW w:w="1176" w:type="pct"/>
          </w:tcPr>
          <w:p w14:paraId="293B323D" w14:textId="77777777" w:rsidR="00896920" w:rsidRPr="0079620A" w:rsidRDefault="00896920" w:rsidP="00070940">
            <w:pPr>
              <w:spacing w:line="276" w:lineRule="auto"/>
              <w:jc w:val="left"/>
              <w:rPr>
                <w:sz w:val="21"/>
                <w:szCs w:val="21"/>
              </w:rPr>
            </w:pPr>
          </w:p>
        </w:tc>
      </w:tr>
      <w:tr w:rsidR="00896920" w:rsidRPr="00E11AF1" w14:paraId="4D710C74" w14:textId="5F032646" w:rsidTr="00070940">
        <w:tc>
          <w:tcPr>
            <w:tcW w:w="195" w:type="pct"/>
          </w:tcPr>
          <w:p w14:paraId="2BBC0D54" w14:textId="77777777" w:rsidR="00896920" w:rsidRPr="0079620A" w:rsidRDefault="00896920" w:rsidP="00070940">
            <w:pPr>
              <w:spacing w:line="276" w:lineRule="auto"/>
              <w:jc w:val="left"/>
              <w:rPr>
                <w:sz w:val="21"/>
                <w:szCs w:val="21"/>
              </w:rPr>
            </w:pPr>
            <w:r w:rsidRPr="0079620A">
              <w:rPr>
                <w:sz w:val="21"/>
                <w:szCs w:val="21"/>
              </w:rPr>
              <w:t>4e</w:t>
            </w:r>
          </w:p>
        </w:tc>
        <w:tc>
          <w:tcPr>
            <w:tcW w:w="1239" w:type="pct"/>
          </w:tcPr>
          <w:p w14:paraId="68582515" w14:textId="77777777" w:rsidR="00896920" w:rsidRPr="0079620A" w:rsidRDefault="00896920" w:rsidP="00070940">
            <w:pPr>
              <w:spacing w:line="276" w:lineRule="auto"/>
              <w:jc w:val="left"/>
              <w:rPr>
                <w:sz w:val="21"/>
                <w:szCs w:val="21"/>
              </w:rPr>
            </w:pPr>
            <w:r w:rsidRPr="0079620A">
              <w:rPr>
                <w:sz w:val="21"/>
                <w:szCs w:val="21"/>
              </w:rPr>
              <w:t>% children and young people with evidence of descriptions of neurological examination</w:t>
            </w:r>
          </w:p>
          <w:p w14:paraId="1893811B" w14:textId="77777777" w:rsidR="00896920" w:rsidRPr="0079620A" w:rsidRDefault="00896920" w:rsidP="00070940">
            <w:pPr>
              <w:spacing w:line="276" w:lineRule="auto"/>
              <w:jc w:val="left"/>
              <w:rPr>
                <w:sz w:val="21"/>
                <w:szCs w:val="21"/>
              </w:rPr>
            </w:pPr>
          </w:p>
        </w:tc>
        <w:tc>
          <w:tcPr>
            <w:tcW w:w="2390" w:type="pct"/>
          </w:tcPr>
          <w:p w14:paraId="6DCCA08E" w14:textId="77777777" w:rsidR="00896920" w:rsidRPr="0079620A" w:rsidRDefault="00896920" w:rsidP="00070940">
            <w:pPr>
              <w:spacing w:line="276" w:lineRule="auto"/>
              <w:jc w:val="left"/>
              <w:rPr>
                <w:sz w:val="21"/>
                <w:szCs w:val="21"/>
              </w:rPr>
            </w:pPr>
            <w:r w:rsidRPr="0079620A">
              <w:rPr>
                <w:sz w:val="21"/>
                <w:szCs w:val="21"/>
              </w:rPr>
              <w:t xml:space="preserve">Numerator = Number of children and young people diagnosed with epilepsy at first year </w:t>
            </w:r>
            <w:r w:rsidRPr="0079620A">
              <w:rPr>
                <w:b/>
                <w:sz w:val="21"/>
                <w:szCs w:val="21"/>
              </w:rPr>
              <w:t>AND</w:t>
            </w:r>
            <w:r w:rsidRPr="0079620A">
              <w:rPr>
                <w:sz w:val="21"/>
                <w:szCs w:val="21"/>
              </w:rPr>
              <w:t xml:space="preserve"> evidence of description of neurological examination</w:t>
            </w:r>
          </w:p>
          <w:p w14:paraId="5E3846D1" w14:textId="77777777" w:rsidR="00896920" w:rsidRPr="0079620A" w:rsidRDefault="00896920" w:rsidP="00070940">
            <w:pPr>
              <w:spacing w:line="276" w:lineRule="auto"/>
              <w:jc w:val="left"/>
              <w:rPr>
                <w:sz w:val="21"/>
                <w:szCs w:val="21"/>
              </w:rPr>
            </w:pPr>
          </w:p>
          <w:p w14:paraId="3001BB09" w14:textId="77777777" w:rsidR="00896920" w:rsidRPr="0079620A" w:rsidRDefault="00896920" w:rsidP="00070940">
            <w:pPr>
              <w:spacing w:line="276" w:lineRule="auto"/>
              <w:jc w:val="left"/>
              <w:rPr>
                <w:sz w:val="21"/>
                <w:szCs w:val="21"/>
              </w:rPr>
            </w:pPr>
            <w:r w:rsidRPr="0079620A">
              <w:rPr>
                <w:sz w:val="21"/>
                <w:szCs w:val="21"/>
              </w:rPr>
              <w:t>Denominator = Number of children and young people diagnosed with epilepsy at first year</w:t>
            </w:r>
          </w:p>
        </w:tc>
        <w:tc>
          <w:tcPr>
            <w:tcW w:w="1176" w:type="pct"/>
          </w:tcPr>
          <w:p w14:paraId="16E03CA6" w14:textId="77777777" w:rsidR="00896920" w:rsidRPr="0079620A" w:rsidRDefault="00896920" w:rsidP="00070940">
            <w:pPr>
              <w:spacing w:line="276" w:lineRule="auto"/>
              <w:jc w:val="left"/>
              <w:rPr>
                <w:sz w:val="21"/>
                <w:szCs w:val="21"/>
              </w:rPr>
            </w:pPr>
          </w:p>
        </w:tc>
      </w:tr>
      <w:tr w:rsidR="00896920" w:rsidRPr="00E11AF1" w14:paraId="3DBAF015" w14:textId="33837164" w:rsidTr="00070940">
        <w:tc>
          <w:tcPr>
            <w:tcW w:w="195" w:type="pct"/>
          </w:tcPr>
          <w:p w14:paraId="04F7A339" w14:textId="77777777" w:rsidR="00896920" w:rsidRPr="0079620A" w:rsidRDefault="00896920" w:rsidP="00070940">
            <w:pPr>
              <w:spacing w:line="276" w:lineRule="auto"/>
              <w:jc w:val="left"/>
              <w:rPr>
                <w:sz w:val="21"/>
                <w:szCs w:val="21"/>
              </w:rPr>
            </w:pPr>
            <w:r w:rsidRPr="0079620A">
              <w:rPr>
                <w:sz w:val="21"/>
                <w:szCs w:val="21"/>
              </w:rPr>
              <w:lastRenderedPageBreak/>
              <w:t>4f</w:t>
            </w:r>
          </w:p>
        </w:tc>
        <w:tc>
          <w:tcPr>
            <w:tcW w:w="1239" w:type="pct"/>
          </w:tcPr>
          <w:p w14:paraId="2B3D7675" w14:textId="77777777" w:rsidR="00896920" w:rsidRPr="0079620A" w:rsidRDefault="00896920" w:rsidP="00070940">
            <w:pPr>
              <w:spacing w:line="276" w:lineRule="auto"/>
              <w:jc w:val="left"/>
              <w:rPr>
                <w:sz w:val="21"/>
                <w:szCs w:val="21"/>
              </w:rPr>
            </w:pPr>
            <w:r w:rsidRPr="0079620A">
              <w:rPr>
                <w:sz w:val="21"/>
                <w:szCs w:val="21"/>
              </w:rPr>
              <w:t>% children and young people with evidence of description of developmental, learning or schooling progress</w:t>
            </w:r>
          </w:p>
        </w:tc>
        <w:tc>
          <w:tcPr>
            <w:tcW w:w="2390" w:type="pct"/>
          </w:tcPr>
          <w:p w14:paraId="6FF63B8B" w14:textId="77777777" w:rsidR="00896920" w:rsidRPr="0079620A" w:rsidRDefault="00896920" w:rsidP="00070940">
            <w:pPr>
              <w:spacing w:line="276" w:lineRule="auto"/>
              <w:jc w:val="left"/>
              <w:rPr>
                <w:sz w:val="21"/>
                <w:szCs w:val="21"/>
              </w:rPr>
            </w:pPr>
            <w:r w:rsidRPr="0079620A">
              <w:rPr>
                <w:sz w:val="21"/>
                <w:szCs w:val="21"/>
              </w:rPr>
              <w:t xml:space="preserve">Numerator = Number of children and young people diagnosed with epilepsy at first year </w:t>
            </w:r>
            <w:r w:rsidRPr="0079620A">
              <w:rPr>
                <w:b/>
                <w:sz w:val="21"/>
                <w:szCs w:val="21"/>
              </w:rPr>
              <w:t>AND</w:t>
            </w:r>
            <w:r w:rsidRPr="0079620A">
              <w:rPr>
                <w:sz w:val="21"/>
                <w:szCs w:val="21"/>
              </w:rPr>
              <w:t xml:space="preserve"> evidence of the presence or absence of developmental, learning or schooling problems</w:t>
            </w:r>
          </w:p>
          <w:p w14:paraId="545749EB" w14:textId="77777777" w:rsidR="00896920" w:rsidRPr="0079620A" w:rsidRDefault="00896920" w:rsidP="00070940">
            <w:pPr>
              <w:spacing w:line="276" w:lineRule="auto"/>
              <w:jc w:val="left"/>
              <w:rPr>
                <w:sz w:val="21"/>
                <w:szCs w:val="21"/>
              </w:rPr>
            </w:pPr>
          </w:p>
          <w:p w14:paraId="33BB911E" w14:textId="77777777" w:rsidR="00896920" w:rsidRPr="0079620A" w:rsidRDefault="00896920" w:rsidP="00070940">
            <w:pPr>
              <w:spacing w:line="276" w:lineRule="auto"/>
              <w:jc w:val="left"/>
              <w:rPr>
                <w:sz w:val="21"/>
                <w:szCs w:val="21"/>
              </w:rPr>
            </w:pPr>
            <w:r w:rsidRPr="0079620A">
              <w:rPr>
                <w:sz w:val="21"/>
                <w:szCs w:val="21"/>
              </w:rPr>
              <w:t>Denominator = Number of children and young people diagnosed with epilepsy at first year</w:t>
            </w:r>
          </w:p>
        </w:tc>
        <w:tc>
          <w:tcPr>
            <w:tcW w:w="1176" w:type="pct"/>
          </w:tcPr>
          <w:p w14:paraId="54A1CEF0" w14:textId="77777777" w:rsidR="00896920" w:rsidRPr="0079620A" w:rsidRDefault="00896920" w:rsidP="00070940">
            <w:pPr>
              <w:spacing w:line="276" w:lineRule="auto"/>
              <w:jc w:val="left"/>
              <w:rPr>
                <w:sz w:val="21"/>
                <w:szCs w:val="21"/>
              </w:rPr>
            </w:pPr>
          </w:p>
        </w:tc>
      </w:tr>
      <w:tr w:rsidR="00896920" w:rsidRPr="00E11AF1" w14:paraId="07DAC223" w14:textId="5E8C9D36" w:rsidTr="00070940">
        <w:tc>
          <w:tcPr>
            <w:tcW w:w="195" w:type="pct"/>
          </w:tcPr>
          <w:p w14:paraId="47993AB5" w14:textId="77777777" w:rsidR="00896920" w:rsidRPr="0079620A" w:rsidRDefault="00896920" w:rsidP="00070940">
            <w:pPr>
              <w:spacing w:line="276" w:lineRule="auto"/>
              <w:jc w:val="left"/>
              <w:rPr>
                <w:sz w:val="21"/>
                <w:szCs w:val="21"/>
              </w:rPr>
            </w:pPr>
            <w:r w:rsidRPr="0079620A">
              <w:rPr>
                <w:sz w:val="21"/>
                <w:szCs w:val="21"/>
              </w:rPr>
              <w:t>4g</w:t>
            </w:r>
          </w:p>
        </w:tc>
        <w:tc>
          <w:tcPr>
            <w:tcW w:w="1239" w:type="pct"/>
          </w:tcPr>
          <w:p w14:paraId="5C6E0CDE" w14:textId="77777777" w:rsidR="00896920" w:rsidRPr="0079620A" w:rsidRDefault="00896920" w:rsidP="00070940">
            <w:pPr>
              <w:spacing w:line="276" w:lineRule="auto"/>
              <w:jc w:val="left"/>
              <w:rPr>
                <w:sz w:val="21"/>
                <w:szCs w:val="21"/>
              </w:rPr>
            </w:pPr>
            <w:r w:rsidRPr="0079620A">
              <w:rPr>
                <w:sz w:val="21"/>
                <w:szCs w:val="21"/>
              </w:rPr>
              <w:t>% children aged 3 years and over with evidence of consideration of emotional or behavioural problems</w:t>
            </w:r>
            <w:r w:rsidRPr="0079620A">
              <w:rPr>
                <w:sz w:val="21"/>
                <w:szCs w:val="21"/>
              </w:rPr>
              <w:tab/>
            </w:r>
          </w:p>
          <w:p w14:paraId="04F075B2" w14:textId="77777777" w:rsidR="00896920" w:rsidRPr="0079620A" w:rsidRDefault="00896920" w:rsidP="00070940">
            <w:pPr>
              <w:spacing w:line="276" w:lineRule="auto"/>
              <w:jc w:val="left"/>
              <w:rPr>
                <w:sz w:val="21"/>
                <w:szCs w:val="21"/>
              </w:rPr>
            </w:pPr>
          </w:p>
        </w:tc>
        <w:tc>
          <w:tcPr>
            <w:tcW w:w="2390" w:type="pct"/>
          </w:tcPr>
          <w:p w14:paraId="17DFE75D" w14:textId="77777777" w:rsidR="00896920" w:rsidRPr="0079620A" w:rsidRDefault="00896920" w:rsidP="00070940">
            <w:pPr>
              <w:spacing w:line="276" w:lineRule="auto"/>
              <w:jc w:val="left"/>
              <w:rPr>
                <w:sz w:val="21"/>
                <w:szCs w:val="21"/>
              </w:rPr>
            </w:pPr>
            <w:r w:rsidRPr="0079620A">
              <w:rPr>
                <w:sz w:val="21"/>
                <w:szCs w:val="21"/>
              </w:rPr>
              <w:t xml:space="preserve">Numerator = Number of children and young people diagnosed with epilepsy at first year </w:t>
            </w:r>
            <w:r w:rsidRPr="0079620A">
              <w:rPr>
                <w:b/>
                <w:sz w:val="21"/>
                <w:szCs w:val="21"/>
              </w:rPr>
              <w:t>AND</w:t>
            </w:r>
            <w:r w:rsidRPr="0079620A">
              <w:rPr>
                <w:sz w:val="21"/>
                <w:szCs w:val="21"/>
              </w:rPr>
              <w:t xml:space="preserve"> evidence of description of the presence or absence of emotional or behavioural problems</w:t>
            </w:r>
          </w:p>
          <w:p w14:paraId="03BB8905" w14:textId="77777777" w:rsidR="00896920" w:rsidRPr="0079620A" w:rsidRDefault="00896920" w:rsidP="00070940">
            <w:pPr>
              <w:spacing w:line="276" w:lineRule="auto"/>
              <w:jc w:val="left"/>
              <w:rPr>
                <w:sz w:val="21"/>
                <w:szCs w:val="21"/>
              </w:rPr>
            </w:pPr>
          </w:p>
          <w:p w14:paraId="4C843B10" w14:textId="77777777" w:rsidR="00896920" w:rsidRPr="0079620A" w:rsidRDefault="00896920" w:rsidP="00070940">
            <w:pPr>
              <w:spacing w:line="276" w:lineRule="auto"/>
              <w:jc w:val="left"/>
              <w:rPr>
                <w:sz w:val="21"/>
                <w:szCs w:val="21"/>
              </w:rPr>
            </w:pPr>
            <w:r w:rsidRPr="0079620A">
              <w:rPr>
                <w:sz w:val="21"/>
                <w:szCs w:val="21"/>
              </w:rPr>
              <w:t>Denominator = Number of children and young people diagnosed with epilepsy at first year</w:t>
            </w:r>
          </w:p>
        </w:tc>
        <w:tc>
          <w:tcPr>
            <w:tcW w:w="1176" w:type="pct"/>
          </w:tcPr>
          <w:p w14:paraId="5377FA28" w14:textId="77777777" w:rsidR="00896920" w:rsidRPr="0079620A" w:rsidRDefault="00896920" w:rsidP="00070940">
            <w:pPr>
              <w:spacing w:line="276" w:lineRule="auto"/>
              <w:jc w:val="left"/>
              <w:rPr>
                <w:sz w:val="21"/>
                <w:szCs w:val="21"/>
              </w:rPr>
            </w:pPr>
          </w:p>
        </w:tc>
      </w:tr>
      <w:tr w:rsidR="00896920" w:rsidRPr="00E11AF1" w14:paraId="59BE29DE" w14:textId="3CC4ACB2" w:rsidTr="00070940">
        <w:tc>
          <w:tcPr>
            <w:tcW w:w="195" w:type="pct"/>
          </w:tcPr>
          <w:p w14:paraId="6E566CB6" w14:textId="77777777" w:rsidR="00896920" w:rsidRPr="0079620A" w:rsidRDefault="00896920" w:rsidP="00070940">
            <w:pPr>
              <w:spacing w:line="276" w:lineRule="auto"/>
              <w:jc w:val="left"/>
              <w:rPr>
                <w:sz w:val="21"/>
                <w:szCs w:val="21"/>
              </w:rPr>
            </w:pPr>
            <w:r w:rsidRPr="0079620A">
              <w:rPr>
                <w:sz w:val="21"/>
                <w:szCs w:val="21"/>
              </w:rPr>
              <w:t>5</w:t>
            </w:r>
          </w:p>
        </w:tc>
        <w:tc>
          <w:tcPr>
            <w:tcW w:w="1239" w:type="pct"/>
          </w:tcPr>
          <w:p w14:paraId="04958492" w14:textId="77777777" w:rsidR="00896920" w:rsidRPr="0079620A" w:rsidRDefault="00896920" w:rsidP="00070940">
            <w:pPr>
              <w:spacing w:line="276" w:lineRule="auto"/>
              <w:jc w:val="left"/>
              <w:rPr>
                <w:b/>
                <w:sz w:val="21"/>
                <w:szCs w:val="21"/>
              </w:rPr>
            </w:pPr>
            <w:r w:rsidRPr="0079620A">
              <w:rPr>
                <w:b/>
                <w:sz w:val="21"/>
                <w:szCs w:val="21"/>
              </w:rPr>
              <w:t xml:space="preserve">Seizure formulation </w:t>
            </w:r>
          </w:p>
          <w:p w14:paraId="770B91A7" w14:textId="77777777" w:rsidR="00896920" w:rsidRPr="0079620A" w:rsidRDefault="00896920" w:rsidP="00070940">
            <w:pPr>
              <w:spacing w:line="276" w:lineRule="auto"/>
              <w:jc w:val="left"/>
              <w:rPr>
                <w:sz w:val="21"/>
                <w:szCs w:val="21"/>
              </w:rPr>
            </w:pPr>
          </w:p>
          <w:p w14:paraId="11DFB1DA" w14:textId="77777777" w:rsidR="00896920" w:rsidRPr="0079620A" w:rsidRDefault="00896920" w:rsidP="00070940">
            <w:pPr>
              <w:spacing w:line="276" w:lineRule="auto"/>
              <w:jc w:val="left"/>
              <w:rPr>
                <w:sz w:val="21"/>
                <w:szCs w:val="21"/>
              </w:rPr>
            </w:pPr>
            <w:r w:rsidRPr="0079620A">
              <w:rPr>
                <w:sz w:val="21"/>
                <w:szCs w:val="21"/>
              </w:rPr>
              <w:t>% of children and young people with epilepsy with appropriate seizure classification at first year</w:t>
            </w:r>
          </w:p>
        </w:tc>
        <w:tc>
          <w:tcPr>
            <w:tcW w:w="2390" w:type="pct"/>
          </w:tcPr>
          <w:p w14:paraId="4DB6A72D" w14:textId="3738F2A3" w:rsidR="00896920" w:rsidRPr="0079620A" w:rsidRDefault="00896920" w:rsidP="00070940">
            <w:pPr>
              <w:spacing w:line="276" w:lineRule="auto"/>
              <w:jc w:val="left"/>
              <w:rPr>
                <w:sz w:val="21"/>
                <w:szCs w:val="21"/>
              </w:rPr>
            </w:pPr>
            <w:r w:rsidRPr="00663944">
              <w:rPr>
                <w:sz w:val="21"/>
                <w:szCs w:val="21"/>
              </w:rPr>
              <w:t xml:space="preserve">Numerator = Number of children and young people with diagnosis of epilepsy at first year </w:t>
            </w:r>
            <w:r w:rsidRPr="00663944">
              <w:rPr>
                <w:b/>
                <w:sz w:val="21"/>
                <w:szCs w:val="21"/>
              </w:rPr>
              <w:t>AND</w:t>
            </w:r>
            <w:r w:rsidRPr="00663944">
              <w:rPr>
                <w:sz w:val="21"/>
                <w:szCs w:val="21"/>
              </w:rPr>
              <w:t xml:space="preserve"> who had ILAE seizure classification (all ILAE seizure types including ‘unclassified’ </w:t>
            </w:r>
            <w:del w:id="57" w:author="Fridah Calvin-Mwingirwa [2]" w:date="2019-10-21T10:10:00Z">
              <w:r w:rsidRPr="00663944" w:rsidDel="0084498D">
                <w:rPr>
                  <w:b/>
                  <w:i/>
                  <w:sz w:val="21"/>
                  <w:szCs w:val="21"/>
                </w:rPr>
                <w:delText>excluding</w:delText>
              </w:r>
              <w:r w:rsidRPr="00663944" w:rsidDel="0084498D">
                <w:rPr>
                  <w:sz w:val="21"/>
                  <w:szCs w:val="21"/>
                </w:rPr>
                <w:delText xml:space="preserve"> grand mal seizures, petit mal seizures, no seizure type stated and unanswered</w:delText>
              </w:r>
            </w:del>
            <w:ins w:id="58" w:author="Fridah Calvin-Mwingirwa [2]" w:date="2019-10-21T10:10:00Z">
              <w:r w:rsidR="0084498D" w:rsidRPr="00663944">
                <w:rPr>
                  <w:sz w:val="21"/>
                  <w:szCs w:val="21"/>
                </w:rPr>
                <w:t>)</w:t>
              </w:r>
            </w:ins>
            <w:del w:id="59" w:author="Fridah Calvin-Mwingirwa [2]" w:date="2019-10-21T10:10:00Z">
              <w:r w:rsidRPr="00663944" w:rsidDel="0084498D">
                <w:rPr>
                  <w:sz w:val="21"/>
                  <w:szCs w:val="21"/>
                </w:rPr>
                <w:delText>)</w:delText>
              </w:r>
            </w:del>
          </w:p>
          <w:p w14:paraId="73383EEA" w14:textId="77777777" w:rsidR="00896920" w:rsidRPr="0079620A" w:rsidRDefault="00896920" w:rsidP="00070940">
            <w:pPr>
              <w:spacing w:line="276" w:lineRule="auto"/>
              <w:jc w:val="left"/>
              <w:rPr>
                <w:sz w:val="21"/>
                <w:szCs w:val="21"/>
              </w:rPr>
            </w:pPr>
          </w:p>
          <w:p w14:paraId="4FD2817B" w14:textId="77777777" w:rsidR="00896920" w:rsidRPr="0079620A" w:rsidRDefault="00896920" w:rsidP="00070940">
            <w:pPr>
              <w:spacing w:line="276" w:lineRule="auto"/>
              <w:jc w:val="left"/>
              <w:rPr>
                <w:sz w:val="21"/>
                <w:szCs w:val="21"/>
              </w:rPr>
            </w:pPr>
            <w:r w:rsidRPr="0079620A">
              <w:rPr>
                <w:sz w:val="21"/>
                <w:szCs w:val="21"/>
              </w:rPr>
              <w:t>Denominator = Number of children and young people diagnosed with epilepsy at first year</w:t>
            </w:r>
          </w:p>
        </w:tc>
        <w:tc>
          <w:tcPr>
            <w:tcW w:w="1176" w:type="pct"/>
          </w:tcPr>
          <w:p w14:paraId="6021EC2C" w14:textId="77777777" w:rsidR="00896920" w:rsidRPr="0079620A" w:rsidRDefault="00896920" w:rsidP="00070940">
            <w:pPr>
              <w:spacing w:line="276" w:lineRule="auto"/>
              <w:jc w:val="left"/>
              <w:rPr>
                <w:sz w:val="21"/>
                <w:szCs w:val="21"/>
              </w:rPr>
            </w:pPr>
          </w:p>
        </w:tc>
      </w:tr>
      <w:tr w:rsidR="00896920" w:rsidRPr="00E11AF1" w14:paraId="69DD865E" w14:textId="106E4714" w:rsidTr="00070940">
        <w:trPr>
          <w:trHeight w:val="340"/>
        </w:trPr>
        <w:tc>
          <w:tcPr>
            <w:tcW w:w="195" w:type="pct"/>
            <w:shd w:val="clear" w:color="auto" w:fill="7030A0"/>
          </w:tcPr>
          <w:p w14:paraId="6F590FD9" w14:textId="77777777" w:rsidR="00896920" w:rsidRPr="0079620A" w:rsidRDefault="00896920" w:rsidP="00070940">
            <w:pPr>
              <w:spacing w:line="276" w:lineRule="auto"/>
              <w:jc w:val="left"/>
              <w:rPr>
                <w:color w:val="FFFFFF" w:themeColor="background1"/>
                <w:sz w:val="21"/>
                <w:szCs w:val="21"/>
              </w:rPr>
            </w:pPr>
          </w:p>
        </w:tc>
        <w:tc>
          <w:tcPr>
            <w:tcW w:w="1239" w:type="pct"/>
            <w:shd w:val="clear" w:color="auto" w:fill="7030A0"/>
          </w:tcPr>
          <w:p w14:paraId="46C1EEBE" w14:textId="77777777" w:rsidR="00896920" w:rsidRPr="0079620A" w:rsidRDefault="00896920" w:rsidP="00070940">
            <w:pPr>
              <w:spacing w:line="276" w:lineRule="auto"/>
              <w:jc w:val="left"/>
              <w:rPr>
                <w:color w:val="FFFFFF" w:themeColor="background1"/>
                <w:sz w:val="21"/>
                <w:szCs w:val="21"/>
              </w:rPr>
            </w:pPr>
            <w:r w:rsidRPr="0079620A">
              <w:rPr>
                <w:color w:val="FFFFFF" w:themeColor="background1"/>
                <w:sz w:val="21"/>
                <w:szCs w:val="21"/>
              </w:rPr>
              <w:t>Evidence of appropriate investigation</w:t>
            </w:r>
          </w:p>
        </w:tc>
        <w:tc>
          <w:tcPr>
            <w:tcW w:w="2390" w:type="pct"/>
            <w:shd w:val="clear" w:color="auto" w:fill="7030A0"/>
          </w:tcPr>
          <w:p w14:paraId="18F0D30E" w14:textId="77777777" w:rsidR="00896920" w:rsidRPr="0079620A" w:rsidRDefault="00896920" w:rsidP="00070940">
            <w:pPr>
              <w:spacing w:line="276" w:lineRule="auto"/>
              <w:jc w:val="left"/>
              <w:rPr>
                <w:color w:val="FFFFFF" w:themeColor="background1"/>
                <w:sz w:val="21"/>
                <w:szCs w:val="21"/>
              </w:rPr>
            </w:pPr>
          </w:p>
        </w:tc>
        <w:tc>
          <w:tcPr>
            <w:tcW w:w="1176" w:type="pct"/>
            <w:shd w:val="clear" w:color="auto" w:fill="7030A0"/>
          </w:tcPr>
          <w:p w14:paraId="71A97DBD" w14:textId="77777777" w:rsidR="00896920" w:rsidRPr="0079620A" w:rsidRDefault="00896920" w:rsidP="00070940">
            <w:pPr>
              <w:spacing w:line="276" w:lineRule="auto"/>
              <w:jc w:val="left"/>
              <w:rPr>
                <w:color w:val="FFFFFF" w:themeColor="background1"/>
                <w:sz w:val="21"/>
                <w:szCs w:val="21"/>
              </w:rPr>
            </w:pPr>
          </w:p>
        </w:tc>
      </w:tr>
      <w:tr w:rsidR="00896920" w:rsidRPr="00E11AF1" w14:paraId="5BF7413E" w14:textId="0E49B3B3" w:rsidTr="00070940">
        <w:tc>
          <w:tcPr>
            <w:tcW w:w="195" w:type="pct"/>
          </w:tcPr>
          <w:p w14:paraId="7278AC85" w14:textId="77777777" w:rsidR="00896920" w:rsidRPr="0079620A" w:rsidRDefault="00896920" w:rsidP="00070940">
            <w:pPr>
              <w:spacing w:line="276" w:lineRule="auto"/>
              <w:jc w:val="left"/>
              <w:rPr>
                <w:sz w:val="21"/>
                <w:szCs w:val="21"/>
              </w:rPr>
            </w:pPr>
            <w:r w:rsidRPr="0079620A">
              <w:rPr>
                <w:sz w:val="21"/>
                <w:szCs w:val="21"/>
              </w:rPr>
              <w:t>6</w:t>
            </w:r>
          </w:p>
        </w:tc>
        <w:tc>
          <w:tcPr>
            <w:tcW w:w="1239" w:type="pct"/>
          </w:tcPr>
          <w:p w14:paraId="1A7F6B7F" w14:textId="77777777" w:rsidR="00896920" w:rsidRPr="0079620A" w:rsidRDefault="00896920" w:rsidP="00070940">
            <w:pPr>
              <w:spacing w:line="276" w:lineRule="auto"/>
              <w:jc w:val="left"/>
              <w:rPr>
                <w:sz w:val="21"/>
                <w:szCs w:val="21"/>
              </w:rPr>
            </w:pPr>
            <w:r w:rsidRPr="0079620A">
              <w:rPr>
                <w:sz w:val="21"/>
                <w:szCs w:val="21"/>
              </w:rPr>
              <w:t>ECG</w:t>
            </w:r>
          </w:p>
          <w:p w14:paraId="254BA04F" w14:textId="77777777" w:rsidR="00896920" w:rsidRPr="0079620A" w:rsidRDefault="00896920" w:rsidP="00070940">
            <w:pPr>
              <w:spacing w:line="276" w:lineRule="auto"/>
              <w:jc w:val="left"/>
              <w:rPr>
                <w:sz w:val="21"/>
                <w:szCs w:val="21"/>
              </w:rPr>
            </w:pPr>
          </w:p>
          <w:p w14:paraId="6151C0E0" w14:textId="77777777" w:rsidR="00896920" w:rsidRPr="0079620A" w:rsidRDefault="00896920" w:rsidP="00070940">
            <w:pPr>
              <w:spacing w:line="276" w:lineRule="auto"/>
              <w:jc w:val="left"/>
              <w:rPr>
                <w:sz w:val="21"/>
                <w:szCs w:val="21"/>
              </w:rPr>
            </w:pPr>
            <w:r w:rsidRPr="0079620A">
              <w:rPr>
                <w:sz w:val="21"/>
                <w:szCs w:val="21"/>
              </w:rPr>
              <w:t>% of children and young people with convulsive seizures and epilepsy, with an ECG at first year</w:t>
            </w:r>
            <w:r w:rsidRPr="0079620A">
              <w:rPr>
                <w:sz w:val="21"/>
                <w:szCs w:val="21"/>
              </w:rPr>
              <w:tab/>
            </w:r>
          </w:p>
        </w:tc>
        <w:tc>
          <w:tcPr>
            <w:tcW w:w="2390" w:type="pct"/>
          </w:tcPr>
          <w:p w14:paraId="18614AD6" w14:textId="77777777" w:rsidR="00896920" w:rsidRPr="0079620A" w:rsidRDefault="00896920" w:rsidP="00070940">
            <w:pPr>
              <w:spacing w:line="276" w:lineRule="auto"/>
              <w:jc w:val="left"/>
              <w:rPr>
                <w:sz w:val="21"/>
                <w:szCs w:val="21"/>
              </w:rPr>
            </w:pPr>
            <w:r w:rsidRPr="0079620A">
              <w:rPr>
                <w:sz w:val="21"/>
                <w:szCs w:val="21"/>
              </w:rPr>
              <w:t xml:space="preserve">Numerator = Number of children and young people diagnosed with epilepsy at first year </w:t>
            </w:r>
            <w:r w:rsidRPr="0079620A">
              <w:rPr>
                <w:b/>
                <w:sz w:val="21"/>
                <w:szCs w:val="21"/>
              </w:rPr>
              <w:t>AND</w:t>
            </w:r>
            <w:r w:rsidRPr="0079620A">
              <w:rPr>
                <w:sz w:val="21"/>
                <w:szCs w:val="21"/>
              </w:rPr>
              <w:t xml:space="preserve"> with convulsive episodes at first year </w:t>
            </w:r>
            <w:r w:rsidRPr="0079620A">
              <w:rPr>
                <w:b/>
                <w:sz w:val="21"/>
                <w:szCs w:val="21"/>
              </w:rPr>
              <w:t>AND</w:t>
            </w:r>
            <w:r w:rsidRPr="0079620A">
              <w:rPr>
                <w:sz w:val="21"/>
                <w:szCs w:val="21"/>
              </w:rPr>
              <w:t xml:space="preserve"> who obtained 12 lead ECG </w:t>
            </w:r>
          </w:p>
          <w:p w14:paraId="6780B813" w14:textId="77777777" w:rsidR="00896920" w:rsidRPr="0079620A" w:rsidRDefault="00896920" w:rsidP="00070940">
            <w:pPr>
              <w:spacing w:line="276" w:lineRule="auto"/>
              <w:jc w:val="left"/>
              <w:rPr>
                <w:sz w:val="21"/>
                <w:szCs w:val="21"/>
              </w:rPr>
            </w:pPr>
          </w:p>
          <w:p w14:paraId="5022A3EB" w14:textId="77777777" w:rsidR="00896920" w:rsidRPr="0079620A" w:rsidRDefault="00896920" w:rsidP="00070940">
            <w:pPr>
              <w:spacing w:line="276" w:lineRule="auto"/>
              <w:jc w:val="left"/>
              <w:rPr>
                <w:sz w:val="21"/>
                <w:szCs w:val="21"/>
              </w:rPr>
            </w:pPr>
            <w:r w:rsidRPr="0079620A">
              <w:rPr>
                <w:sz w:val="21"/>
                <w:szCs w:val="21"/>
              </w:rPr>
              <w:t xml:space="preserve">Denominator = Number of children and young people diagnosed with epilepsy at first year </w:t>
            </w:r>
            <w:r w:rsidRPr="0079620A">
              <w:rPr>
                <w:b/>
                <w:sz w:val="21"/>
                <w:szCs w:val="21"/>
              </w:rPr>
              <w:t>AND</w:t>
            </w:r>
            <w:r w:rsidRPr="0079620A">
              <w:rPr>
                <w:sz w:val="21"/>
                <w:szCs w:val="21"/>
              </w:rPr>
              <w:t xml:space="preserve"> with convulsive episodes at first year</w:t>
            </w:r>
          </w:p>
        </w:tc>
        <w:tc>
          <w:tcPr>
            <w:tcW w:w="1176" w:type="pct"/>
          </w:tcPr>
          <w:p w14:paraId="3C7F8D34" w14:textId="77777777" w:rsidR="00896920" w:rsidRPr="0079620A" w:rsidRDefault="00896920" w:rsidP="00070940">
            <w:pPr>
              <w:spacing w:line="276" w:lineRule="auto"/>
              <w:jc w:val="left"/>
              <w:rPr>
                <w:sz w:val="21"/>
                <w:szCs w:val="21"/>
              </w:rPr>
            </w:pPr>
          </w:p>
        </w:tc>
      </w:tr>
      <w:tr w:rsidR="00896920" w:rsidRPr="00E11AF1" w14:paraId="17B0EE57" w14:textId="0458E00E" w:rsidTr="00070940">
        <w:tc>
          <w:tcPr>
            <w:tcW w:w="195" w:type="pct"/>
          </w:tcPr>
          <w:p w14:paraId="378EBD51" w14:textId="77777777" w:rsidR="00896920" w:rsidRPr="0079620A" w:rsidRDefault="00896920" w:rsidP="00070940">
            <w:pPr>
              <w:spacing w:line="276" w:lineRule="auto"/>
              <w:jc w:val="left"/>
              <w:rPr>
                <w:sz w:val="21"/>
                <w:szCs w:val="21"/>
              </w:rPr>
            </w:pPr>
            <w:r w:rsidRPr="0079620A">
              <w:rPr>
                <w:sz w:val="21"/>
                <w:szCs w:val="21"/>
              </w:rPr>
              <w:t>7</w:t>
            </w:r>
          </w:p>
        </w:tc>
        <w:tc>
          <w:tcPr>
            <w:tcW w:w="1239" w:type="pct"/>
          </w:tcPr>
          <w:p w14:paraId="7A01A570" w14:textId="77777777" w:rsidR="00896920" w:rsidRPr="0079620A" w:rsidRDefault="00896920" w:rsidP="00070940">
            <w:pPr>
              <w:spacing w:line="276" w:lineRule="auto"/>
              <w:jc w:val="left"/>
              <w:rPr>
                <w:sz w:val="21"/>
                <w:szCs w:val="21"/>
              </w:rPr>
            </w:pPr>
            <w:r w:rsidRPr="0079620A">
              <w:rPr>
                <w:sz w:val="21"/>
                <w:szCs w:val="21"/>
              </w:rPr>
              <w:t>MRI</w:t>
            </w:r>
            <w:r w:rsidRPr="0079620A">
              <w:rPr>
                <w:sz w:val="21"/>
                <w:szCs w:val="21"/>
              </w:rPr>
              <w:tab/>
            </w:r>
          </w:p>
          <w:p w14:paraId="2C34B1CD" w14:textId="77777777" w:rsidR="00896920" w:rsidRPr="0079620A" w:rsidRDefault="00896920" w:rsidP="00070940">
            <w:pPr>
              <w:spacing w:line="276" w:lineRule="auto"/>
              <w:jc w:val="left"/>
              <w:rPr>
                <w:sz w:val="21"/>
                <w:szCs w:val="21"/>
              </w:rPr>
            </w:pPr>
          </w:p>
          <w:p w14:paraId="7C95BF8A" w14:textId="77777777" w:rsidR="00896920" w:rsidRPr="0079620A" w:rsidRDefault="00896920" w:rsidP="00070940">
            <w:pPr>
              <w:spacing w:line="276" w:lineRule="auto"/>
              <w:jc w:val="left"/>
              <w:rPr>
                <w:sz w:val="21"/>
                <w:szCs w:val="21"/>
              </w:rPr>
            </w:pPr>
            <w:r w:rsidRPr="0079620A">
              <w:rPr>
                <w:sz w:val="21"/>
                <w:szCs w:val="21"/>
              </w:rPr>
              <w:lastRenderedPageBreak/>
              <w:t>% of children and young people with defined indications for an MRI, who had MRI by at first year</w:t>
            </w:r>
            <w:r w:rsidRPr="0079620A">
              <w:rPr>
                <w:sz w:val="21"/>
                <w:szCs w:val="21"/>
              </w:rPr>
              <w:tab/>
            </w:r>
          </w:p>
        </w:tc>
        <w:tc>
          <w:tcPr>
            <w:tcW w:w="2390" w:type="pct"/>
          </w:tcPr>
          <w:p w14:paraId="17E20892" w14:textId="77777777" w:rsidR="00896920" w:rsidRPr="0079620A" w:rsidRDefault="00896920" w:rsidP="00070940">
            <w:pPr>
              <w:spacing w:line="276" w:lineRule="auto"/>
              <w:jc w:val="left"/>
              <w:rPr>
                <w:sz w:val="21"/>
                <w:szCs w:val="21"/>
              </w:rPr>
            </w:pPr>
            <w:r w:rsidRPr="0079620A">
              <w:rPr>
                <w:sz w:val="21"/>
                <w:szCs w:val="21"/>
              </w:rPr>
              <w:lastRenderedPageBreak/>
              <w:t xml:space="preserve">Numerator = Number of children and young people diagnosed with epilepsy at first year </w:t>
            </w:r>
            <w:r w:rsidRPr="0079620A">
              <w:rPr>
                <w:b/>
                <w:i/>
                <w:sz w:val="21"/>
                <w:szCs w:val="21"/>
              </w:rPr>
              <w:t>AND</w:t>
            </w:r>
            <w:r w:rsidRPr="0079620A">
              <w:rPr>
                <w:sz w:val="21"/>
                <w:szCs w:val="21"/>
              </w:rPr>
              <w:t xml:space="preserve"> who are NOT JME or JAE or CAE or CECTS/Rolandic</w:t>
            </w:r>
            <w:r w:rsidRPr="0079620A">
              <w:rPr>
                <w:b/>
                <w:sz w:val="21"/>
                <w:szCs w:val="21"/>
              </w:rPr>
              <w:t xml:space="preserve"> OR</w:t>
            </w:r>
            <w:r w:rsidRPr="0079620A">
              <w:rPr>
                <w:sz w:val="21"/>
                <w:szCs w:val="21"/>
              </w:rPr>
              <w:t xml:space="preserve"> number of children aged 2 years and under at first assessment with a diagnosis of epilepsy at first year </w:t>
            </w:r>
            <w:r w:rsidRPr="0079620A">
              <w:rPr>
                <w:b/>
                <w:sz w:val="21"/>
                <w:szCs w:val="21"/>
              </w:rPr>
              <w:t>AND</w:t>
            </w:r>
            <w:r w:rsidRPr="0079620A">
              <w:rPr>
                <w:sz w:val="21"/>
                <w:szCs w:val="21"/>
              </w:rPr>
              <w:t xml:space="preserve"> who had an MRI</w:t>
            </w:r>
          </w:p>
          <w:p w14:paraId="556F9132" w14:textId="77777777" w:rsidR="00896920" w:rsidRPr="0079620A" w:rsidRDefault="00896920" w:rsidP="00070940">
            <w:pPr>
              <w:spacing w:line="276" w:lineRule="auto"/>
              <w:jc w:val="left"/>
              <w:rPr>
                <w:sz w:val="21"/>
                <w:szCs w:val="21"/>
              </w:rPr>
            </w:pPr>
          </w:p>
          <w:p w14:paraId="342201EF" w14:textId="77777777" w:rsidR="00896920" w:rsidRPr="0079620A" w:rsidRDefault="00896920" w:rsidP="00070940">
            <w:pPr>
              <w:spacing w:line="276" w:lineRule="auto"/>
              <w:jc w:val="left"/>
              <w:rPr>
                <w:sz w:val="21"/>
                <w:szCs w:val="21"/>
              </w:rPr>
            </w:pPr>
            <w:r w:rsidRPr="0079620A">
              <w:rPr>
                <w:sz w:val="21"/>
                <w:szCs w:val="21"/>
              </w:rPr>
              <w:t xml:space="preserve">Denominator = Number of children and young people diagnosed with epilepsy at first year </w:t>
            </w:r>
            <w:r w:rsidRPr="0079620A">
              <w:rPr>
                <w:b/>
                <w:i/>
                <w:sz w:val="21"/>
                <w:szCs w:val="21"/>
              </w:rPr>
              <w:t>AND</w:t>
            </w:r>
            <w:r w:rsidRPr="0079620A">
              <w:rPr>
                <w:sz w:val="21"/>
                <w:szCs w:val="21"/>
              </w:rPr>
              <w:t xml:space="preserve"> who are NOT JME or JAE or CAE or CECTS/Rolandic</w:t>
            </w:r>
            <w:r w:rsidRPr="0079620A">
              <w:rPr>
                <w:b/>
                <w:sz w:val="21"/>
                <w:szCs w:val="21"/>
              </w:rPr>
              <w:t xml:space="preserve"> OR</w:t>
            </w:r>
            <w:r w:rsidRPr="0079620A">
              <w:rPr>
                <w:sz w:val="21"/>
                <w:szCs w:val="21"/>
              </w:rPr>
              <w:t xml:space="preserve"> number of children aged 2 years and under at first assessment with a diagnosis of epilepsy at first year</w:t>
            </w:r>
          </w:p>
        </w:tc>
        <w:tc>
          <w:tcPr>
            <w:tcW w:w="1176" w:type="pct"/>
          </w:tcPr>
          <w:p w14:paraId="60983C98" w14:textId="4E6F278F" w:rsidR="00896920" w:rsidRPr="0079620A" w:rsidRDefault="00896920" w:rsidP="00070940">
            <w:pPr>
              <w:spacing w:line="276" w:lineRule="auto"/>
              <w:jc w:val="left"/>
              <w:rPr>
                <w:sz w:val="21"/>
                <w:szCs w:val="21"/>
              </w:rPr>
            </w:pPr>
            <w:r>
              <w:rPr>
                <w:sz w:val="21"/>
                <w:szCs w:val="21"/>
              </w:rPr>
              <w:lastRenderedPageBreak/>
              <w:t>NICE Quality statement 3</w:t>
            </w:r>
          </w:p>
        </w:tc>
      </w:tr>
      <w:tr w:rsidR="00896920" w:rsidRPr="00E11AF1" w14:paraId="2BD77BA3" w14:textId="4B59864F" w:rsidTr="00070940">
        <w:trPr>
          <w:trHeight w:val="340"/>
        </w:trPr>
        <w:tc>
          <w:tcPr>
            <w:tcW w:w="195" w:type="pct"/>
            <w:shd w:val="clear" w:color="auto" w:fill="7030A0"/>
          </w:tcPr>
          <w:p w14:paraId="79B44223" w14:textId="77777777" w:rsidR="00896920" w:rsidRPr="0079620A" w:rsidRDefault="00896920" w:rsidP="00070940">
            <w:pPr>
              <w:spacing w:line="276" w:lineRule="auto"/>
              <w:jc w:val="left"/>
              <w:rPr>
                <w:color w:val="FFFFFF" w:themeColor="background1"/>
                <w:sz w:val="21"/>
                <w:szCs w:val="21"/>
              </w:rPr>
            </w:pPr>
          </w:p>
        </w:tc>
        <w:tc>
          <w:tcPr>
            <w:tcW w:w="1239" w:type="pct"/>
            <w:shd w:val="clear" w:color="auto" w:fill="7030A0"/>
          </w:tcPr>
          <w:p w14:paraId="135A444F" w14:textId="77777777" w:rsidR="00896920" w:rsidRPr="0079620A" w:rsidRDefault="00896920" w:rsidP="00070940">
            <w:pPr>
              <w:spacing w:line="276" w:lineRule="auto"/>
              <w:jc w:val="left"/>
              <w:rPr>
                <w:color w:val="FFFFFF" w:themeColor="background1"/>
                <w:sz w:val="21"/>
                <w:szCs w:val="21"/>
              </w:rPr>
            </w:pPr>
            <w:r w:rsidRPr="0079620A">
              <w:rPr>
                <w:color w:val="FFFFFF" w:themeColor="background1"/>
                <w:sz w:val="21"/>
                <w:szCs w:val="21"/>
              </w:rPr>
              <w:t>Management and outcome</w:t>
            </w:r>
          </w:p>
        </w:tc>
        <w:tc>
          <w:tcPr>
            <w:tcW w:w="2390" w:type="pct"/>
            <w:shd w:val="clear" w:color="auto" w:fill="7030A0"/>
          </w:tcPr>
          <w:p w14:paraId="08FB4D77" w14:textId="77777777" w:rsidR="00896920" w:rsidRPr="0079620A" w:rsidRDefault="00896920" w:rsidP="00070940">
            <w:pPr>
              <w:spacing w:line="276" w:lineRule="auto"/>
              <w:jc w:val="left"/>
              <w:rPr>
                <w:color w:val="FFFFFF" w:themeColor="background1"/>
                <w:sz w:val="21"/>
                <w:szCs w:val="21"/>
              </w:rPr>
            </w:pPr>
          </w:p>
        </w:tc>
        <w:tc>
          <w:tcPr>
            <w:tcW w:w="1176" w:type="pct"/>
            <w:shd w:val="clear" w:color="auto" w:fill="7030A0"/>
          </w:tcPr>
          <w:p w14:paraId="44825E8A" w14:textId="77777777" w:rsidR="00896920" w:rsidRPr="0079620A" w:rsidRDefault="00896920" w:rsidP="00070940">
            <w:pPr>
              <w:spacing w:line="276" w:lineRule="auto"/>
              <w:jc w:val="left"/>
              <w:rPr>
                <w:color w:val="FFFFFF" w:themeColor="background1"/>
                <w:sz w:val="21"/>
                <w:szCs w:val="21"/>
              </w:rPr>
            </w:pPr>
          </w:p>
        </w:tc>
      </w:tr>
      <w:tr w:rsidR="00896920" w:rsidRPr="00E11AF1" w14:paraId="5A576F8C" w14:textId="5871A5CE" w:rsidTr="00070940">
        <w:tc>
          <w:tcPr>
            <w:tcW w:w="195" w:type="pct"/>
          </w:tcPr>
          <w:p w14:paraId="04AEF8E8" w14:textId="77777777" w:rsidR="00896920" w:rsidRPr="0079620A" w:rsidRDefault="00896920" w:rsidP="00070940">
            <w:pPr>
              <w:spacing w:line="276" w:lineRule="auto"/>
              <w:jc w:val="left"/>
              <w:rPr>
                <w:sz w:val="21"/>
                <w:szCs w:val="21"/>
              </w:rPr>
            </w:pPr>
            <w:r w:rsidRPr="0079620A">
              <w:rPr>
                <w:sz w:val="21"/>
                <w:szCs w:val="21"/>
              </w:rPr>
              <w:t>8</w:t>
            </w:r>
          </w:p>
        </w:tc>
        <w:tc>
          <w:tcPr>
            <w:tcW w:w="1239" w:type="pct"/>
          </w:tcPr>
          <w:p w14:paraId="478F83D8" w14:textId="77777777" w:rsidR="00896920" w:rsidRPr="0079620A" w:rsidRDefault="00896920" w:rsidP="00070940">
            <w:pPr>
              <w:spacing w:line="276" w:lineRule="auto"/>
              <w:jc w:val="left"/>
              <w:rPr>
                <w:b/>
                <w:sz w:val="21"/>
                <w:szCs w:val="21"/>
              </w:rPr>
            </w:pPr>
            <w:r w:rsidRPr="0079620A">
              <w:rPr>
                <w:b/>
                <w:sz w:val="21"/>
                <w:szCs w:val="21"/>
              </w:rPr>
              <w:t>Accuracy of diagnosis</w:t>
            </w:r>
          </w:p>
          <w:p w14:paraId="67C1CBB6" w14:textId="77777777" w:rsidR="00896920" w:rsidRPr="0079620A" w:rsidRDefault="00896920" w:rsidP="00070940">
            <w:pPr>
              <w:spacing w:line="276" w:lineRule="auto"/>
              <w:jc w:val="left"/>
              <w:rPr>
                <w:sz w:val="21"/>
                <w:szCs w:val="21"/>
              </w:rPr>
            </w:pPr>
          </w:p>
          <w:p w14:paraId="10B0E195" w14:textId="77777777" w:rsidR="00896920" w:rsidRPr="0079620A" w:rsidRDefault="00896920" w:rsidP="00070940">
            <w:pPr>
              <w:spacing w:line="276" w:lineRule="auto"/>
              <w:jc w:val="left"/>
              <w:rPr>
                <w:sz w:val="21"/>
                <w:szCs w:val="21"/>
              </w:rPr>
            </w:pPr>
            <w:r w:rsidRPr="0079620A">
              <w:rPr>
                <w:sz w:val="21"/>
                <w:szCs w:val="21"/>
              </w:rPr>
              <w:t>% of children diagnosed with epilepsy, who still had that diagnosis at 1 year</w:t>
            </w:r>
          </w:p>
          <w:p w14:paraId="6CCACA26" w14:textId="77777777" w:rsidR="00896920" w:rsidRPr="0079620A" w:rsidRDefault="00896920" w:rsidP="00070940">
            <w:pPr>
              <w:spacing w:line="276" w:lineRule="auto"/>
              <w:jc w:val="left"/>
              <w:rPr>
                <w:sz w:val="21"/>
                <w:szCs w:val="21"/>
              </w:rPr>
            </w:pPr>
          </w:p>
        </w:tc>
        <w:tc>
          <w:tcPr>
            <w:tcW w:w="2390" w:type="pct"/>
          </w:tcPr>
          <w:p w14:paraId="3AB9F669" w14:textId="77777777" w:rsidR="00896920" w:rsidRPr="0079620A" w:rsidRDefault="00896920" w:rsidP="00070940">
            <w:pPr>
              <w:spacing w:line="276" w:lineRule="auto"/>
              <w:jc w:val="left"/>
              <w:rPr>
                <w:sz w:val="21"/>
                <w:szCs w:val="21"/>
              </w:rPr>
            </w:pPr>
            <w:r w:rsidRPr="0079620A">
              <w:rPr>
                <w:sz w:val="21"/>
                <w:szCs w:val="21"/>
              </w:rPr>
              <w:t xml:space="preserve">Numerator = Number of children and young people diagnosed with epilepsy at first year </w:t>
            </w:r>
            <w:r w:rsidRPr="0079620A">
              <w:rPr>
                <w:b/>
                <w:sz w:val="21"/>
                <w:szCs w:val="21"/>
              </w:rPr>
              <w:t>AND</w:t>
            </w:r>
            <w:r w:rsidRPr="0079620A">
              <w:rPr>
                <w:sz w:val="21"/>
                <w:szCs w:val="21"/>
              </w:rPr>
              <w:t xml:space="preserve"> who have not had their diagnosis withdrawn</w:t>
            </w:r>
          </w:p>
          <w:p w14:paraId="0B2EF57C" w14:textId="77777777" w:rsidR="00896920" w:rsidRPr="0079620A" w:rsidRDefault="00896920" w:rsidP="00070940">
            <w:pPr>
              <w:spacing w:line="276" w:lineRule="auto"/>
              <w:jc w:val="left"/>
              <w:rPr>
                <w:sz w:val="21"/>
                <w:szCs w:val="21"/>
              </w:rPr>
            </w:pPr>
          </w:p>
          <w:p w14:paraId="238C59A2" w14:textId="77777777" w:rsidR="00896920" w:rsidRPr="0079620A" w:rsidRDefault="00896920" w:rsidP="00070940">
            <w:pPr>
              <w:spacing w:line="276" w:lineRule="auto"/>
              <w:jc w:val="left"/>
              <w:rPr>
                <w:sz w:val="21"/>
                <w:szCs w:val="21"/>
              </w:rPr>
            </w:pPr>
            <w:r w:rsidRPr="0079620A">
              <w:rPr>
                <w:sz w:val="21"/>
                <w:szCs w:val="21"/>
              </w:rPr>
              <w:t xml:space="preserve">Denominator = Number of children and young people diagnosed with epilepsy at first year </w:t>
            </w:r>
            <w:r w:rsidRPr="0079620A">
              <w:rPr>
                <w:b/>
                <w:sz w:val="21"/>
                <w:szCs w:val="21"/>
              </w:rPr>
              <w:t>OR</w:t>
            </w:r>
            <w:r w:rsidRPr="0079620A">
              <w:rPr>
                <w:sz w:val="21"/>
                <w:szCs w:val="21"/>
              </w:rPr>
              <w:t xml:space="preserve"> Number of children and young people who had their diagnosis withdrawn</w:t>
            </w:r>
          </w:p>
        </w:tc>
        <w:tc>
          <w:tcPr>
            <w:tcW w:w="1176" w:type="pct"/>
          </w:tcPr>
          <w:p w14:paraId="1AF2A93A" w14:textId="77777777" w:rsidR="00896920" w:rsidRPr="0079620A" w:rsidRDefault="00896920" w:rsidP="00070940">
            <w:pPr>
              <w:spacing w:line="276" w:lineRule="auto"/>
              <w:jc w:val="left"/>
              <w:rPr>
                <w:sz w:val="21"/>
                <w:szCs w:val="21"/>
              </w:rPr>
            </w:pPr>
          </w:p>
        </w:tc>
      </w:tr>
      <w:tr w:rsidR="00896920" w:rsidRPr="00E11AF1" w14:paraId="16236531" w14:textId="6A52E44B" w:rsidTr="00070940">
        <w:tc>
          <w:tcPr>
            <w:tcW w:w="195" w:type="pct"/>
          </w:tcPr>
          <w:p w14:paraId="675F2393" w14:textId="77777777" w:rsidR="00896920" w:rsidRPr="0079620A" w:rsidRDefault="00896920" w:rsidP="00070940">
            <w:pPr>
              <w:spacing w:line="276" w:lineRule="auto"/>
              <w:jc w:val="left"/>
              <w:rPr>
                <w:sz w:val="21"/>
                <w:szCs w:val="21"/>
              </w:rPr>
            </w:pPr>
            <w:r w:rsidRPr="0079620A">
              <w:rPr>
                <w:sz w:val="21"/>
                <w:szCs w:val="21"/>
              </w:rPr>
              <w:t>9</w:t>
            </w:r>
          </w:p>
        </w:tc>
        <w:tc>
          <w:tcPr>
            <w:tcW w:w="1239" w:type="pct"/>
          </w:tcPr>
          <w:p w14:paraId="47E4B6D0" w14:textId="77777777" w:rsidR="00896920" w:rsidRPr="0079620A" w:rsidRDefault="00896920" w:rsidP="00070940">
            <w:pPr>
              <w:spacing w:line="276" w:lineRule="auto"/>
              <w:jc w:val="left"/>
              <w:rPr>
                <w:b/>
                <w:sz w:val="21"/>
                <w:szCs w:val="21"/>
              </w:rPr>
            </w:pPr>
            <w:r w:rsidRPr="0079620A">
              <w:rPr>
                <w:b/>
                <w:sz w:val="21"/>
                <w:szCs w:val="21"/>
              </w:rPr>
              <w:t>Sodium Valproate</w:t>
            </w:r>
          </w:p>
          <w:p w14:paraId="2C461F6F" w14:textId="77777777" w:rsidR="00896920" w:rsidRPr="0079620A" w:rsidRDefault="00896920" w:rsidP="00070940">
            <w:pPr>
              <w:spacing w:line="276" w:lineRule="auto"/>
              <w:jc w:val="left"/>
              <w:rPr>
                <w:sz w:val="21"/>
                <w:szCs w:val="21"/>
              </w:rPr>
            </w:pPr>
          </w:p>
          <w:p w14:paraId="19309EF2" w14:textId="77777777" w:rsidR="00896920" w:rsidRPr="0079620A" w:rsidRDefault="00896920" w:rsidP="00070940">
            <w:pPr>
              <w:spacing w:line="276" w:lineRule="auto"/>
              <w:jc w:val="left"/>
              <w:rPr>
                <w:sz w:val="21"/>
                <w:szCs w:val="21"/>
              </w:rPr>
            </w:pPr>
            <w:r w:rsidRPr="0079620A">
              <w:rPr>
                <w:sz w:val="21"/>
                <w:szCs w:val="21"/>
              </w:rPr>
              <w:t>% of all females &gt;9 years currently on valproate treatment with evidence of discussion of foetal risk</w:t>
            </w:r>
          </w:p>
        </w:tc>
        <w:tc>
          <w:tcPr>
            <w:tcW w:w="2390" w:type="pct"/>
          </w:tcPr>
          <w:p w14:paraId="794E7789" w14:textId="77777777" w:rsidR="00896920" w:rsidRPr="0079620A" w:rsidRDefault="00896920" w:rsidP="00070940">
            <w:pPr>
              <w:spacing w:line="276" w:lineRule="auto"/>
              <w:jc w:val="left"/>
              <w:rPr>
                <w:sz w:val="21"/>
                <w:szCs w:val="21"/>
              </w:rPr>
            </w:pPr>
            <w:r w:rsidRPr="0079620A">
              <w:rPr>
                <w:sz w:val="21"/>
                <w:szCs w:val="21"/>
              </w:rPr>
              <w:t xml:space="preserve">Numerator = Number of females aged 9 and above diagnosed with epilepsy at first year </w:t>
            </w:r>
            <w:r w:rsidRPr="0079620A">
              <w:rPr>
                <w:b/>
                <w:sz w:val="21"/>
                <w:szCs w:val="21"/>
              </w:rPr>
              <w:t>AND</w:t>
            </w:r>
            <w:r w:rsidRPr="0079620A">
              <w:rPr>
                <w:sz w:val="21"/>
                <w:szCs w:val="21"/>
              </w:rPr>
              <w:t xml:space="preserve"> on valproate </w:t>
            </w:r>
            <w:r w:rsidRPr="0079620A">
              <w:rPr>
                <w:b/>
                <w:sz w:val="21"/>
                <w:szCs w:val="21"/>
              </w:rPr>
              <w:t>AND</w:t>
            </w:r>
            <w:r w:rsidRPr="0079620A">
              <w:rPr>
                <w:sz w:val="21"/>
                <w:szCs w:val="21"/>
              </w:rPr>
              <w:t xml:space="preserve"> evidence of previous discussion of risk regarding birth defects and/or neurodevelopmental outcomes.</w:t>
            </w:r>
          </w:p>
          <w:p w14:paraId="524CC9DD" w14:textId="77777777" w:rsidR="00896920" w:rsidRPr="0079620A" w:rsidRDefault="00896920" w:rsidP="00070940">
            <w:pPr>
              <w:spacing w:line="276" w:lineRule="auto"/>
              <w:jc w:val="left"/>
              <w:rPr>
                <w:sz w:val="21"/>
                <w:szCs w:val="21"/>
              </w:rPr>
            </w:pPr>
          </w:p>
          <w:p w14:paraId="66E9104E" w14:textId="77777777" w:rsidR="00896920" w:rsidRPr="0079620A" w:rsidRDefault="00896920" w:rsidP="00070940">
            <w:pPr>
              <w:spacing w:line="276" w:lineRule="auto"/>
              <w:jc w:val="left"/>
              <w:rPr>
                <w:sz w:val="21"/>
                <w:szCs w:val="21"/>
              </w:rPr>
            </w:pPr>
            <w:r w:rsidRPr="0079620A">
              <w:rPr>
                <w:sz w:val="21"/>
                <w:szCs w:val="21"/>
              </w:rPr>
              <w:t xml:space="preserve">Denominator = Number of females aged 9 and above diagnosed with epilepsy at first year </w:t>
            </w:r>
            <w:r w:rsidRPr="0079620A">
              <w:rPr>
                <w:b/>
                <w:sz w:val="21"/>
                <w:szCs w:val="21"/>
              </w:rPr>
              <w:t>AND</w:t>
            </w:r>
            <w:r w:rsidRPr="0079620A">
              <w:rPr>
                <w:sz w:val="21"/>
                <w:szCs w:val="21"/>
              </w:rPr>
              <w:t xml:space="preserve"> on valproate</w:t>
            </w:r>
          </w:p>
        </w:tc>
        <w:tc>
          <w:tcPr>
            <w:tcW w:w="1176" w:type="pct"/>
          </w:tcPr>
          <w:p w14:paraId="090D035E" w14:textId="77777777" w:rsidR="00896920" w:rsidRPr="0079620A" w:rsidRDefault="00896920" w:rsidP="00070940">
            <w:pPr>
              <w:spacing w:line="276" w:lineRule="auto"/>
              <w:jc w:val="left"/>
              <w:rPr>
                <w:sz w:val="21"/>
                <w:szCs w:val="21"/>
              </w:rPr>
            </w:pPr>
          </w:p>
        </w:tc>
      </w:tr>
      <w:tr w:rsidR="00896920" w:rsidRPr="00E11AF1" w14:paraId="70D6BD58" w14:textId="5346D2C3" w:rsidTr="00070940">
        <w:tc>
          <w:tcPr>
            <w:tcW w:w="195" w:type="pct"/>
          </w:tcPr>
          <w:p w14:paraId="66EDCF02" w14:textId="77777777" w:rsidR="00896920" w:rsidRPr="0079620A" w:rsidRDefault="00896920" w:rsidP="00070940">
            <w:pPr>
              <w:spacing w:line="276" w:lineRule="auto"/>
              <w:jc w:val="left"/>
              <w:rPr>
                <w:sz w:val="21"/>
                <w:szCs w:val="21"/>
              </w:rPr>
            </w:pPr>
            <w:r w:rsidRPr="0079620A">
              <w:rPr>
                <w:sz w:val="21"/>
                <w:szCs w:val="21"/>
              </w:rPr>
              <w:t>9b</w:t>
            </w:r>
          </w:p>
        </w:tc>
        <w:tc>
          <w:tcPr>
            <w:tcW w:w="1239" w:type="pct"/>
          </w:tcPr>
          <w:p w14:paraId="4C2B6122" w14:textId="77777777" w:rsidR="00896920" w:rsidRPr="0079620A" w:rsidRDefault="00896920" w:rsidP="00070940">
            <w:pPr>
              <w:spacing w:line="276" w:lineRule="auto"/>
              <w:jc w:val="left"/>
              <w:rPr>
                <w:sz w:val="21"/>
                <w:szCs w:val="21"/>
              </w:rPr>
            </w:pPr>
            <w:r w:rsidRPr="0079620A">
              <w:rPr>
                <w:sz w:val="21"/>
                <w:szCs w:val="21"/>
              </w:rPr>
              <w:t>% of all females currently on valproate treatment with evidence of discussion of foetal risk</w:t>
            </w:r>
          </w:p>
        </w:tc>
        <w:tc>
          <w:tcPr>
            <w:tcW w:w="2390" w:type="pct"/>
          </w:tcPr>
          <w:p w14:paraId="373A3449" w14:textId="77777777" w:rsidR="00896920" w:rsidRPr="0079620A" w:rsidRDefault="00896920" w:rsidP="00070940">
            <w:pPr>
              <w:spacing w:line="276" w:lineRule="auto"/>
              <w:jc w:val="left"/>
              <w:rPr>
                <w:sz w:val="21"/>
                <w:szCs w:val="21"/>
              </w:rPr>
            </w:pPr>
            <w:r w:rsidRPr="0079620A">
              <w:rPr>
                <w:sz w:val="21"/>
                <w:szCs w:val="21"/>
              </w:rPr>
              <w:t xml:space="preserve">Numerator = Number of females diagnosed with epilepsy at first year </w:t>
            </w:r>
            <w:r w:rsidRPr="0079620A">
              <w:rPr>
                <w:b/>
                <w:sz w:val="21"/>
                <w:szCs w:val="21"/>
              </w:rPr>
              <w:t>AND</w:t>
            </w:r>
            <w:r w:rsidRPr="0079620A">
              <w:rPr>
                <w:sz w:val="21"/>
                <w:szCs w:val="21"/>
              </w:rPr>
              <w:t xml:space="preserve"> on valproate </w:t>
            </w:r>
            <w:r w:rsidRPr="0079620A">
              <w:rPr>
                <w:b/>
                <w:sz w:val="21"/>
                <w:szCs w:val="21"/>
              </w:rPr>
              <w:t>AND</w:t>
            </w:r>
            <w:r w:rsidRPr="0079620A">
              <w:rPr>
                <w:sz w:val="21"/>
                <w:szCs w:val="21"/>
              </w:rPr>
              <w:t xml:space="preserve"> evidence of previous discussion of risk regarding birth defects and/or neurodevelopmental outcomes.</w:t>
            </w:r>
          </w:p>
          <w:p w14:paraId="4EF4B3AE" w14:textId="77777777" w:rsidR="00896920" w:rsidRPr="0079620A" w:rsidRDefault="00896920" w:rsidP="00070940">
            <w:pPr>
              <w:spacing w:line="276" w:lineRule="auto"/>
              <w:jc w:val="left"/>
              <w:rPr>
                <w:sz w:val="21"/>
                <w:szCs w:val="21"/>
              </w:rPr>
            </w:pPr>
          </w:p>
          <w:p w14:paraId="1C9DE7EA" w14:textId="77777777" w:rsidR="00896920" w:rsidRPr="0079620A" w:rsidRDefault="00896920" w:rsidP="00070940">
            <w:pPr>
              <w:spacing w:line="276" w:lineRule="auto"/>
              <w:jc w:val="left"/>
              <w:rPr>
                <w:sz w:val="21"/>
                <w:szCs w:val="21"/>
              </w:rPr>
            </w:pPr>
            <w:r w:rsidRPr="0079620A">
              <w:rPr>
                <w:sz w:val="21"/>
                <w:szCs w:val="21"/>
              </w:rPr>
              <w:t xml:space="preserve">Denominator = Number of females diagnosed with epilepsy at first year </w:t>
            </w:r>
            <w:r w:rsidRPr="0079620A">
              <w:rPr>
                <w:b/>
                <w:sz w:val="21"/>
                <w:szCs w:val="21"/>
              </w:rPr>
              <w:t>AND</w:t>
            </w:r>
            <w:r w:rsidRPr="0079620A">
              <w:rPr>
                <w:sz w:val="21"/>
                <w:szCs w:val="21"/>
              </w:rPr>
              <w:t xml:space="preserve"> on valproate</w:t>
            </w:r>
          </w:p>
        </w:tc>
        <w:tc>
          <w:tcPr>
            <w:tcW w:w="1176" w:type="pct"/>
          </w:tcPr>
          <w:p w14:paraId="5F1063B8" w14:textId="77777777" w:rsidR="00896920" w:rsidRPr="0079620A" w:rsidRDefault="00896920" w:rsidP="00070940">
            <w:pPr>
              <w:spacing w:line="276" w:lineRule="auto"/>
              <w:jc w:val="left"/>
              <w:rPr>
                <w:sz w:val="21"/>
                <w:szCs w:val="21"/>
              </w:rPr>
            </w:pPr>
          </w:p>
        </w:tc>
      </w:tr>
      <w:tr w:rsidR="00896920" w:rsidRPr="00E11AF1" w14:paraId="7479C36D" w14:textId="12CE84BB" w:rsidTr="00070940">
        <w:tc>
          <w:tcPr>
            <w:tcW w:w="195" w:type="pct"/>
          </w:tcPr>
          <w:p w14:paraId="792AC1CA" w14:textId="77777777" w:rsidR="00896920" w:rsidRPr="0079620A" w:rsidRDefault="00896920" w:rsidP="00070940">
            <w:pPr>
              <w:spacing w:line="276" w:lineRule="auto"/>
              <w:jc w:val="left"/>
              <w:rPr>
                <w:sz w:val="21"/>
                <w:szCs w:val="21"/>
              </w:rPr>
            </w:pPr>
            <w:r w:rsidRPr="0079620A">
              <w:rPr>
                <w:sz w:val="21"/>
                <w:szCs w:val="21"/>
              </w:rPr>
              <w:t xml:space="preserve">10 </w:t>
            </w:r>
            <w:r w:rsidRPr="0079620A">
              <w:rPr>
                <w:i/>
                <w:sz w:val="21"/>
                <w:szCs w:val="21"/>
              </w:rPr>
              <w:t>new</w:t>
            </w:r>
          </w:p>
        </w:tc>
        <w:tc>
          <w:tcPr>
            <w:tcW w:w="1239" w:type="pct"/>
          </w:tcPr>
          <w:p w14:paraId="78596714" w14:textId="77777777" w:rsidR="00896920" w:rsidRPr="0079620A" w:rsidRDefault="00896920" w:rsidP="00070940">
            <w:pPr>
              <w:spacing w:line="276" w:lineRule="auto"/>
              <w:jc w:val="left"/>
              <w:rPr>
                <w:b/>
                <w:sz w:val="21"/>
                <w:szCs w:val="21"/>
              </w:rPr>
            </w:pPr>
            <w:r w:rsidRPr="0079620A">
              <w:rPr>
                <w:b/>
                <w:sz w:val="21"/>
                <w:szCs w:val="21"/>
              </w:rPr>
              <w:t xml:space="preserve">Comprehensive Care Planning agreement </w:t>
            </w:r>
          </w:p>
          <w:p w14:paraId="18D45E7B" w14:textId="77777777" w:rsidR="00896920" w:rsidRPr="0079620A" w:rsidRDefault="00896920" w:rsidP="00070940">
            <w:pPr>
              <w:spacing w:line="276" w:lineRule="auto"/>
              <w:jc w:val="left"/>
              <w:rPr>
                <w:sz w:val="21"/>
                <w:szCs w:val="21"/>
              </w:rPr>
            </w:pPr>
          </w:p>
          <w:p w14:paraId="26396409" w14:textId="77777777" w:rsidR="00896920" w:rsidRPr="0079620A" w:rsidRDefault="00896920" w:rsidP="00070940">
            <w:pPr>
              <w:spacing w:line="276" w:lineRule="auto"/>
              <w:jc w:val="left"/>
              <w:rPr>
                <w:sz w:val="21"/>
                <w:szCs w:val="21"/>
              </w:rPr>
            </w:pPr>
            <w:r w:rsidRPr="0079620A">
              <w:rPr>
                <w:sz w:val="21"/>
                <w:szCs w:val="21"/>
              </w:rPr>
              <w:t xml:space="preserve">% of children and young people with epilepsy after 12 months where there is </w:t>
            </w:r>
            <w:r w:rsidRPr="0079620A">
              <w:rPr>
                <w:sz w:val="21"/>
                <w:szCs w:val="21"/>
              </w:rPr>
              <w:lastRenderedPageBreak/>
              <w:t>evidence of a comprehensive care plan that is agreed between the person, their family and/or carers and primary and secondary care providers, and the care plan has been updated where necessary</w:t>
            </w:r>
          </w:p>
        </w:tc>
        <w:tc>
          <w:tcPr>
            <w:tcW w:w="2390" w:type="pct"/>
          </w:tcPr>
          <w:p w14:paraId="02BF6E76" w14:textId="758EEE65" w:rsidR="00896920" w:rsidRPr="0079620A" w:rsidRDefault="00896920" w:rsidP="00070940">
            <w:pPr>
              <w:spacing w:line="276" w:lineRule="auto"/>
              <w:jc w:val="left"/>
              <w:rPr>
                <w:sz w:val="21"/>
                <w:szCs w:val="21"/>
              </w:rPr>
            </w:pPr>
            <w:r w:rsidRPr="0079620A">
              <w:rPr>
                <w:sz w:val="21"/>
                <w:szCs w:val="21"/>
              </w:rPr>
              <w:lastRenderedPageBreak/>
              <w:t xml:space="preserve">Numerator = Number of children and young people diagnosed with epilepsy at first year </w:t>
            </w:r>
            <w:proofErr w:type="gramStart"/>
            <w:r w:rsidRPr="0079620A">
              <w:rPr>
                <w:b/>
                <w:sz w:val="21"/>
                <w:szCs w:val="21"/>
              </w:rPr>
              <w:t>AND</w:t>
            </w:r>
            <w:ins w:id="60" w:author="Fridah Calvin-Mwingirwa [2]" w:date="2019-10-04T14:39:00Z">
              <w:r w:rsidR="0000310C">
                <w:rPr>
                  <w:b/>
                  <w:sz w:val="21"/>
                  <w:szCs w:val="21"/>
                </w:rPr>
                <w:t>(</w:t>
              </w:r>
            </w:ins>
            <w:r w:rsidRPr="0079620A">
              <w:rPr>
                <w:sz w:val="21"/>
                <w:szCs w:val="21"/>
              </w:rPr>
              <w:t xml:space="preserve"> with</w:t>
            </w:r>
            <w:proofErr w:type="gramEnd"/>
            <w:r w:rsidRPr="0079620A">
              <w:rPr>
                <w:sz w:val="21"/>
                <w:szCs w:val="21"/>
              </w:rPr>
              <w:t xml:space="preserve"> an individualised epilepsy document </w:t>
            </w:r>
            <w:r w:rsidRPr="00132D0F">
              <w:rPr>
                <w:i/>
                <w:sz w:val="21"/>
                <w:szCs w:val="21"/>
                <w:rPrChange w:id="61" w:author="Fridah Calvin-Mwingirwa [2]" w:date="2019-10-04T14:41:00Z">
                  <w:rPr>
                    <w:sz w:val="21"/>
                    <w:szCs w:val="21"/>
                  </w:rPr>
                </w:rPrChange>
              </w:rPr>
              <w:t>or</w:t>
            </w:r>
            <w:r w:rsidRPr="0079620A">
              <w:rPr>
                <w:sz w:val="21"/>
                <w:szCs w:val="21"/>
              </w:rPr>
              <w:t xml:space="preserve"> copy clinic letter that includes care planning information </w:t>
            </w:r>
            <w:ins w:id="62" w:author="Fridah Calvin-Mwingirwa [2]" w:date="2019-10-04T14:39:00Z">
              <w:r w:rsidR="0000310C">
                <w:rPr>
                  <w:sz w:val="21"/>
                  <w:szCs w:val="21"/>
                </w:rPr>
                <w:t>)</w:t>
              </w:r>
            </w:ins>
            <w:r w:rsidRPr="0079620A">
              <w:rPr>
                <w:b/>
                <w:sz w:val="21"/>
                <w:szCs w:val="21"/>
              </w:rPr>
              <w:t>AND</w:t>
            </w:r>
            <w:r w:rsidRPr="0079620A">
              <w:rPr>
                <w:sz w:val="21"/>
                <w:szCs w:val="21"/>
              </w:rPr>
              <w:t xml:space="preserve"> evidence of agreement </w:t>
            </w:r>
            <w:r w:rsidRPr="0079620A">
              <w:rPr>
                <w:b/>
                <w:sz w:val="21"/>
                <w:szCs w:val="21"/>
              </w:rPr>
              <w:t>AND</w:t>
            </w:r>
            <w:r w:rsidRPr="0079620A">
              <w:rPr>
                <w:sz w:val="21"/>
                <w:szCs w:val="21"/>
              </w:rPr>
              <w:t xml:space="preserve"> care plan is up to date including elements where appropriate as below </w:t>
            </w:r>
          </w:p>
          <w:p w14:paraId="04FD5965" w14:textId="77777777" w:rsidR="00896920" w:rsidRPr="0079620A" w:rsidRDefault="00896920" w:rsidP="00070940">
            <w:pPr>
              <w:spacing w:line="276" w:lineRule="auto"/>
              <w:jc w:val="left"/>
              <w:rPr>
                <w:sz w:val="21"/>
                <w:szCs w:val="21"/>
              </w:rPr>
            </w:pPr>
          </w:p>
          <w:p w14:paraId="065B37D6" w14:textId="77777777" w:rsidR="00896920" w:rsidRPr="0079620A" w:rsidRDefault="00896920" w:rsidP="00070940">
            <w:pPr>
              <w:spacing w:line="276" w:lineRule="auto"/>
              <w:jc w:val="left"/>
              <w:rPr>
                <w:sz w:val="21"/>
                <w:szCs w:val="21"/>
              </w:rPr>
            </w:pPr>
            <w:r w:rsidRPr="0079620A">
              <w:rPr>
                <w:sz w:val="21"/>
                <w:szCs w:val="21"/>
              </w:rPr>
              <w:lastRenderedPageBreak/>
              <w:t>Denominator = Number of children and young people diagnosed with epilepsy at first year</w:t>
            </w:r>
          </w:p>
        </w:tc>
        <w:tc>
          <w:tcPr>
            <w:tcW w:w="1176" w:type="pct"/>
          </w:tcPr>
          <w:p w14:paraId="17C6A937" w14:textId="4AB826E0" w:rsidR="00896920" w:rsidRPr="0079620A" w:rsidRDefault="00896920" w:rsidP="00070940">
            <w:pPr>
              <w:spacing w:line="276" w:lineRule="auto"/>
              <w:jc w:val="left"/>
              <w:rPr>
                <w:sz w:val="21"/>
                <w:szCs w:val="21"/>
              </w:rPr>
            </w:pPr>
            <w:r>
              <w:rPr>
                <w:sz w:val="21"/>
                <w:szCs w:val="21"/>
              </w:rPr>
              <w:lastRenderedPageBreak/>
              <w:t>NICE Quality statement 4</w:t>
            </w:r>
          </w:p>
        </w:tc>
      </w:tr>
      <w:tr w:rsidR="00896920" w:rsidRPr="00E11AF1" w14:paraId="36366776" w14:textId="3B566E0F" w:rsidTr="00070940">
        <w:tc>
          <w:tcPr>
            <w:tcW w:w="195" w:type="pct"/>
          </w:tcPr>
          <w:p w14:paraId="7E4B3478" w14:textId="77777777" w:rsidR="00896920" w:rsidRPr="0079620A" w:rsidRDefault="00896920" w:rsidP="00070940">
            <w:pPr>
              <w:spacing w:line="276" w:lineRule="auto"/>
              <w:jc w:val="left"/>
              <w:rPr>
                <w:sz w:val="21"/>
                <w:szCs w:val="21"/>
              </w:rPr>
            </w:pPr>
            <w:r w:rsidRPr="0079620A">
              <w:rPr>
                <w:sz w:val="21"/>
                <w:szCs w:val="21"/>
              </w:rPr>
              <w:t>10a</w:t>
            </w:r>
            <w:r w:rsidRPr="0079620A">
              <w:rPr>
                <w:i/>
                <w:sz w:val="21"/>
                <w:szCs w:val="21"/>
              </w:rPr>
              <w:t xml:space="preserve"> new</w:t>
            </w:r>
          </w:p>
        </w:tc>
        <w:tc>
          <w:tcPr>
            <w:tcW w:w="1239" w:type="pct"/>
          </w:tcPr>
          <w:p w14:paraId="2628CCEB" w14:textId="77777777" w:rsidR="00896920" w:rsidRPr="0079620A" w:rsidRDefault="00896920" w:rsidP="00070940">
            <w:pPr>
              <w:spacing w:line="276" w:lineRule="auto"/>
              <w:jc w:val="left"/>
              <w:rPr>
                <w:sz w:val="21"/>
                <w:szCs w:val="21"/>
              </w:rPr>
            </w:pPr>
            <w:r w:rsidRPr="0079620A">
              <w:rPr>
                <w:sz w:val="21"/>
                <w:szCs w:val="21"/>
              </w:rPr>
              <w:t>% of children and young people with epilepsy after 12 months that had an individualised epilepsy document with individualised epilepsy document or a copy clinic letter that includes care planning information</w:t>
            </w:r>
          </w:p>
        </w:tc>
        <w:tc>
          <w:tcPr>
            <w:tcW w:w="2390" w:type="pct"/>
          </w:tcPr>
          <w:p w14:paraId="064A0773" w14:textId="0A65BE04" w:rsidR="00896920" w:rsidRPr="0079620A" w:rsidRDefault="00896920" w:rsidP="00070940">
            <w:pPr>
              <w:spacing w:line="276" w:lineRule="auto"/>
              <w:jc w:val="left"/>
              <w:rPr>
                <w:b/>
                <w:sz w:val="21"/>
                <w:szCs w:val="21"/>
              </w:rPr>
            </w:pPr>
            <w:r w:rsidRPr="0079620A">
              <w:rPr>
                <w:sz w:val="21"/>
                <w:szCs w:val="21"/>
              </w:rPr>
              <w:t xml:space="preserve">Numerator = Number of children and young people diagnosed with epilepsy at first year </w:t>
            </w:r>
            <w:proofErr w:type="gramStart"/>
            <w:r w:rsidRPr="0079620A">
              <w:rPr>
                <w:b/>
                <w:sz w:val="21"/>
                <w:szCs w:val="21"/>
              </w:rPr>
              <w:t>AND</w:t>
            </w:r>
            <w:ins w:id="63" w:author="Fridah Calvin-Mwingirwa [2]" w:date="2019-10-04T14:42:00Z">
              <w:r w:rsidR="00E31DCF">
                <w:rPr>
                  <w:b/>
                  <w:sz w:val="21"/>
                  <w:szCs w:val="21"/>
                </w:rPr>
                <w:t>(</w:t>
              </w:r>
            </w:ins>
            <w:r w:rsidRPr="0079620A">
              <w:rPr>
                <w:sz w:val="21"/>
                <w:szCs w:val="21"/>
              </w:rPr>
              <w:t xml:space="preserve"> with</w:t>
            </w:r>
            <w:proofErr w:type="gramEnd"/>
            <w:r w:rsidRPr="0079620A">
              <w:rPr>
                <w:sz w:val="21"/>
                <w:szCs w:val="21"/>
              </w:rPr>
              <w:t xml:space="preserve"> individualised epilepsy document </w:t>
            </w:r>
            <w:r w:rsidRPr="00571931">
              <w:rPr>
                <w:i/>
                <w:sz w:val="21"/>
                <w:szCs w:val="21"/>
                <w:rPrChange w:id="64" w:author="Fridah Calvin-Mwingirwa [2]" w:date="2019-10-04T14:42:00Z">
                  <w:rPr>
                    <w:sz w:val="21"/>
                    <w:szCs w:val="21"/>
                  </w:rPr>
                </w:rPrChange>
              </w:rPr>
              <w:t>or</w:t>
            </w:r>
            <w:r w:rsidRPr="0079620A">
              <w:rPr>
                <w:sz w:val="21"/>
                <w:szCs w:val="21"/>
              </w:rPr>
              <w:t xml:space="preserve"> copy clinic letter that includes care planning information </w:t>
            </w:r>
            <w:ins w:id="65" w:author="Fridah Calvin-Mwingirwa [2]" w:date="2019-10-04T14:42:00Z">
              <w:r w:rsidR="00E31DCF">
                <w:rPr>
                  <w:sz w:val="21"/>
                  <w:szCs w:val="21"/>
                </w:rPr>
                <w:t>)</w:t>
              </w:r>
            </w:ins>
          </w:p>
          <w:p w14:paraId="610C8378" w14:textId="77777777" w:rsidR="00896920" w:rsidRPr="0079620A" w:rsidRDefault="00896920" w:rsidP="00070940">
            <w:pPr>
              <w:spacing w:line="276" w:lineRule="auto"/>
              <w:jc w:val="left"/>
              <w:rPr>
                <w:sz w:val="21"/>
                <w:szCs w:val="21"/>
              </w:rPr>
            </w:pPr>
          </w:p>
          <w:p w14:paraId="381C7161" w14:textId="77777777" w:rsidR="00896920" w:rsidRPr="0079620A" w:rsidRDefault="00896920" w:rsidP="00070940">
            <w:pPr>
              <w:spacing w:line="276" w:lineRule="auto"/>
              <w:jc w:val="left"/>
              <w:rPr>
                <w:sz w:val="21"/>
                <w:szCs w:val="21"/>
              </w:rPr>
            </w:pPr>
            <w:r w:rsidRPr="0079620A">
              <w:rPr>
                <w:sz w:val="21"/>
                <w:szCs w:val="21"/>
              </w:rPr>
              <w:t>Denominator = Number of children and young people diagnosed with epilepsy at first year</w:t>
            </w:r>
          </w:p>
        </w:tc>
        <w:tc>
          <w:tcPr>
            <w:tcW w:w="1176" w:type="pct"/>
          </w:tcPr>
          <w:p w14:paraId="7DC90F6F" w14:textId="77777777" w:rsidR="00896920" w:rsidRPr="0079620A" w:rsidRDefault="00896920" w:rsidP="00070940">
            <w:pPr>
              <w:spacing w:line="276" w:lineRule="auto"/>
              <w:jc w:val="left"/>
              <w:rPr>
                <w:sz w:val="21"/>
                <w:szCs w:val="21"/>
              </w:rPr>
            </w:pPr>
          </w:p>
        </w:tc>
      </w:tr>
      <w:tr w:rsidR="00896920" w:rsidRPr="00E11AF1" w14:paraId="1245E870" w14:textId="25621B4C" w:rsidTr="00070940">
        <w:tc>
          <w:tcPr>
            <w:tcW w:w="195" w:type="pct"/>
          </w:tcPr>
          <w:p w14:paraId="602BEFCF" w14:textId="77777777" w:rsidR="00896920" w:rsidRPr="0079620A" w:rsidRDefault="00896920" w:rsidP="00070940">
            <w:pPr>
              <w:spacing w:line="276" w:lineRule="auto"/>
              <w:jc w:val="left"/>
              <w:rPr>
                <w:sz w:val="21"/>
                <w:szCs w:val="21"/>
              </w:rPr>
            </w:pPr>
            <w:r w:rsidRPr="0079620A">
              <w:rPr>
                <w:sz w:val="21"/>
                <w:szCs w:val="21"/>
              </w:rPr>
              <w:t>10b</w:t>
            </w:r>
            <w:r w:rsidRPr="0079620A">
              <w:rPr>
                <w:i/>
                <w:sz w:val="21"/>
                <w:szCs w:val="21"/>
              </w:rPr>
              <w:t xml:space="preserve"> new</w:t>
            </w:r>
          </w:p>
        </w:tc>
        <w:tc>
          <w:tcPr>
            <w:tcW w:w="1239" w:type="pct"/>
          </w:tcPr>
          <w:p w14:paraId="109BBF27" w14:textId="77777777" w:rsidR="00896920" w:rsidRPr="0079620A" w:rsidRDefault="00896920" w:rsidP="00070940">
            <w:pPr>
              <w:spacing w:line="276" w:lineRule="auto"/>
              <w:jc w:val="left"/>
              <w:rPr>
                <w:sz w:val="21"/>
                <w:szCs w:val="21"/>
              </w:rPr>
            </w:pPr>
            <w:r w:rsidRPr="0079620A">
              <w:rPr>
                <w:sz w:val="21"/>
                <w:szCs w:val="21"/>
              </w:rPr>
              <w:t>% of children and young people with epilepsy after 12 months where there was evidence of agreement between the person, their family and/or carers as appropriate</w:t>
            </w:r>
          </w:p>
        </w:tc>
        <w:tc>
          <w:tcPr>
            <w:tcW w:w="2390" w:type="pct"/>
          </w:tcPr>
          <w:p w14:paraId="420104AC" w14:textId="77777777" w:rsidR="00896920" w:rsidRPr="0079620A" w:rsidRDefault="00896920" w:rsidP="00070940">
            <w:pPr>
              <w:spacing w:line="276" w:lineRule="auto"/>
              <w:jc w:val="left"/>
              <w:rPr>
                <w:sz w:val="21"/>
                <w:szCs w:val="21"/>
              </w:rPr>
            </w:pPr>
            <w:r w:rsidRPr="0079620A">
              <w:rPr>
                <w:sz w:val="21"/>
                <w:szCs w:val="21"/>
              </w:rPr>
              <w:t xml:space="preserve">Numerator = Number of children and young people diagnosed with epilepsy at first year </w:t>
            </w:r>
            <w:r w:rsidRPr="0079620A">
              <w:rPr>
                <w:b/>
                <w:sz w:val="21"/>
                <w:szCs w:val="21"/>
              </w:rPr>
              <w:t>AND</w:t>
            </w:r>
            <w:r w:rsidRPr="0079620A">
              <w:rPr>
                <w:sz w:val="21"/>
                <w:szCs w:val="21"/>
              </w:rPr>
              <w:t xml:space="preserve"> with evidence of agreement</w:t>
            </w:r>
          </w:p>
          <w:p w14:paraId="3C1D1B98" w14:textId="77777777" w:rsidR="00896920" w:rsidRPr="0079620A" w:rsidRDefault="00896920" w:rsidP="00070940">
            <w:pPr>
              <w:spacing w:line="276" w:lineRule="auto"/>
              <w:jc w:val="left"/>
              <w:rPr>
                <w:sz w:val="21"/>
                <w:szCs w:val="21"/>
              </w:rPr>
            </w:pPr>
          </w:p>
          <w:p w14:paraId="43B85948" w14:textId="77777777" w:rsidR="00896920" w:rsidRPr="0079620A" w:rsidRDefault="00896920" w:rsidP="00070940">
            <w:pPr>
              <w:spacing w:line="276" w:lineRule="auto"/>
              <w:jc w:val="left"/>
              <w:rPr>
                <w:sz w:val="21"/>
                <w:szCs w:val="21"/>
              </w:rPr>
            </w:pPr>
            <w:r w:rsidRPr="0079620A">
              <w:rPr>
                <w:sz w:val="21"/>
                <w:szCs w:val="21"/>
              </w:rPr>
              <w:t>Denominator = Number of children and young people diagnosed with epilepsy at first year</w:t>
            </w:r>
          </w:p>
        </w:tc>
        <w:tc>
          <w:tcPr>
            <w:tcW w:w="1176" w:type="pct"/>
          </w:tcPr>
          <w:p w14:paraId="3FBE03C2" w14:textId="77777777" w:rsidR="00896920" w:rsidRPr="0079620A" w:rsidRDefault="00896920" w:rsidP="00070940">
            <w:pPr>
              <w:spacing w:line="276" w:lineRule="auto"/>
              <w:jc w:val="left"/>
              <w:rPr>
                <w:sz w:val="21"/>
                <w:szCs w:val="21"/>
              </w:rPr>
            </w:pPr>
          </w:p>
        </w:tc>
      </w:tr>
      <w:tr w:rsidR="00896920" w:rsidRPr="00E11AF1" w14:paraId="1E88A704" w14:textId="77A2F873" w:rsidTr="00070940">
        <w:tc>
          <w:tcPr>
            <w:tcW w:w="195" w:type="pct"/>
          </w:tcPr>
          <w:p w14:paraId="1EF2DCE4" w14:textId="77777777" w:rsidR="00896920" w:rsidRPr="0079620A" w:rsidRDefault="00896920" w:rsidP="00070940">
            <w:pPr>
              <w:spacing w:line="276" w:lineRule="auto"/>
              <w:jc w:val="left"/>
              <w:rPr>
                <w:sz w:val="21"/>
                <w:szCs w:val="21"/>
              </w:rPr>
            </w:pPr>
            <w:r w:rsidRPr="0079620A">
              <w:rPr>
                <w:sz w:val="21"/>
                <w:szCs w:val="21"/>
              </w:rPr>
              <w:t>10c</w:t>
            </w:r>
            <w:r w:rsidRPr="0079620A">
              <w:rPr>
                <w:i/>
                <w:sz w:val="21"/>
                <w:szCs w:val="21"/>
              </w:rPr>
              <w:t xml:space="preserve"> new</w:t>
            </w:r>
          </w:p>
        </w:tc>
        <w:tc>
          <w:tcPr>
            <w:tcW w:w="1239" w:type="pct"/>
          </w:tcPr>
          <w:p w14:paraId="6610E640" w14:textId="77777777" w:rsidR="00896920" w:rsidRPr="0079620A" w:rsidRDefault="00896920" w:rsidP="00070940">
            <w:pPr>
              <w:spacing w:line="276" w:lineRule="auto"/>
              <w:jc w:val="left"/>
              <w:rPr>
                <w:b/>
                <w:sz w:val="21"/>
                <w:szCs w:val="21"/>
              </w:rPr>
            </w:pPr>
            <w:r w:rsidRPr="0079620A">
              <w:rPr>
                <w:sz w:val="21"/>
                <w:szCs w:val="21"/>
              </w:rPr>
              <w:t>% of children and young people with epilepsy after 12 months where there is evidence that the care plan has been updated where necessary</w:t>
            </w:r>
          </w:p>
        </w:tc>
        <w:tc>
          <w:tcPr>
            <w:tcW w:w="2390" w:type="pct"/>
          </w:tcPr>
          <w:p w14:paraId="315E13C5" w14:textId="77777777" w:rsidR="00896920" w:rsidRPr="0079620A" w:rsidRDefault="00896920" w:rsidP="00070940">
            <w:pPr>
              <w:spacing w:line="276" w:lineRule="auto"/>
              <w:jc w:val="left"/>
              <w:rPr>
                <w:sz w:val="21"/>
                <w:szCs w:val="21"/>
              </w:rPr>
            </w:pPr>
            <w:r w:rsidRPr="0079620A">
              <w:rPr>
                <w:sz w:val="21"/>
                <w:szCs w:val="21"/>
              </w:rPr>
              <w:t xml:space="preserve">Numerator = Number of children and young people diagnosed with epilepsy at first year </w:t>
            </w:r>
            <w:r w:rsidRPr="0079620A">
              <w:rPr>
                <w:b/>
                <w:sz w:val="21"/>
                <w:szCs w:val="21"/>
              </w:rPr>
              <w:t>AND</w:t>
            </w:r>
            <w:r w:rsidRPr="0079620A">
              <w:rPr>
                <w:sz w:val="21"/>
                <w:szCs w:val="21"/>
              </w:rPr>
              <w:t xml:space="preserve"> with care plan which is updated where necessary</w:t>
            </w:r>
          </w:p>
          <w:p w14:paraId="01294356" w14:textId="77777777" w:rsidR="00896920" w:rsidRPr="0079620A" w:rsidRDefault="00896920" w:rsidP="00070940">
            <w:pPr>
              <w:spacing w:line="276" w:lineRule="auto"/>
              <w:jc w:val="left"/>
              <w:rPr>
                <w:sz w:val="21"/>
                <w:szCs w:val="21"/>
              </w:rPr>
            </w:pPr>
          </w:p>
          <w:p w14:paraId="2708FAC2" w14:textId="77777777" w:rsidR="00896920" w:rsidRPr="0079620A" w:rsidRDefault="00896920" w:rsidP="00070940">
            <w:pPr>
              <w:spacing w:line="276" w:lineRule="auto"/>
              <w:jc w:val="left"/>
              <w:rPr>
                <w:sz w:val="21"/>
                <w:szCs w:val="21"/>
              </w:rPr>
            </w:pPr>
            <w:r w:rsidRPr="0079620A">
              <w:rPr>
                <w:sz w:val="21"/>
                <w:szCs w:val="21"/>
              </w:rPr>
              <w:t>Denominator = Number of children and young people diagnosed with epilepsy at first year</w:t>
            </w:r>
          </w:p>
        </w:tc>
        <w:tc>
          <w:tcPr>
            <w:tcW w:w="1176" w:type="pct"/>
          </w:tcPr>
          <w:p w14:paraId="42223EDA" w14:textId="77777777" w:rsidR="00896920" w:rsidRPr="0079620A" w:rsidRDefault="00896920" w:rsidP="00070940">
            <w:pPr>
              <w:spacing w:line="276" w:lineRule="auto"/>
              <w:jc w:val="left"/>
              <w:rPr>
                <w:sz w:val="21"/>
                <w:szCs w:val="21"/>
              </w:rPr>
            </w:pPr>
          </w:p>
        </w:tc>
      </w:tr>
      <w:tr w:rsidR="00896920" w:rsidRPr="00E11AF1" w14:paraId="4905F364" w14:textId="36D1FA67" w:rsidTr="00070940">
        <w:tc>
          <w:tcPr>
            <w:tcW w:w="195" w:type="pct"/>
          </w:tcPr>
          <w:p w14:paraId="7B7C0ED1" w14:textId="77777777" w:rsidR="00896920" w:rsidRPr="0079620A" w:rsidRDefault="00896920" w:rsidP="00070940">
            <w:pPr>
              <w:spacing w:line="276" w:lineRule="auto"/>
              <w:jc w:val="left"/>
              <w:rPr>
                <w:sz w:val="21"/>
                <w:szCs w:val="21"/>
              </w:rPr>
            </w:pPr>
            <w:r w:rsidRPr="0079620A">
              <w:rPr>
                <w:sz w:val="21"/>
                <w:szCs w:val="21"/>
              </w:rPr>
              <w:t>11</w:t>
            </w:r>
            <w:r w:rsidRPr="0079620A">
              <w:rPr>
                <w:i/>
                <w:sz w:val="21"/>
                <w:szCs w:val="21"/>
              </w:rPr>
              <w:t xml:space="preserve"> new</w:t>
            </w:r>
          </w:p>
        </w:tc>
        <w:tc>
          <w:tcPr>
            <w:tcW w:w="1239" w:type="pct"/>
          </w:tcPr>
          <w:p w14:paraId="61515F9F" w14:textId="77777777" w:rsidR="00896920" w:rsidRPr="0079620A" w:rsidRDefault="00896920" w:rsidP="00070940">
            <w:pPr>
              <w:spacing w:line="276" w:lineRule="auto"/>
              <w:jc w:val="left"/>
              <w:rPr>
                <w:b/>
                <w:sz w:val="21"/>
                <w:szCs w:val="21"/>
              </w:rPr>
            </w:pPr>
            <w:r w:rsidRPr="0079620A">
              <w:rPr>
                <w:b/>
                <w:sz w:val="21"/>
                <w:szCs w:val="21"/>
              </w:rPr>
              <w:t>Comprehensive Care Planning content</w:t>
            </w:r>
          </w:p>
          <w:p w14:paraId="09CE4A61" w14:textId="77777777" w:rsidR="00896920" w:rsidRPr="0079620A" w:rsidRDefault="00896920" w:rsidP="00070940">
            <w:pPr>
              <w:spacing w:line="276" w:lineRule="auto"/>
              <w:jc w:val="left"/>
              <w:rPr>
                <w:sz w:val="21"/>
                <w:szCs w:val="21"/>
              </w:rPr>
            </w:pPr>
          </w:p>
          <w:p w14:paraId="4A082921" w14:textId="77777777" w:rsidR="00896920" w:rsidRPr="0079620A" w:rsidRDefault="00896920" w:rsidP="00070940">
            <w:pPr>
              <w:spacing w:line="276" w:lineRule="auto"/>
              <w:jc w:val="left"/>
              <w:rPr>
                <w:sz w:val="21"/>
                <w:szCs w:val="21"/>
              </w:rPr>
            </w:pPr>
            <w:r w:rsidRPr="0079620A">
              <w:rPr>
                <w:sz w:val="21"/>
                <w:szCs w:val="21"/>
              </w:rPr>
              <w:t>% of children diagnosed with epilepsy with documented evidence of communication regarding core elements of care planning</w:t>
            </w:r>
          </w:p>
        </w:tc>
        <w:tc>
          <w:tcPr>
            <w:tcW w:w="2390" w:type="pct"/>
          </w:tcPr>
          <w:p w14:paraId="361EB22D" w14:textId="77777777" w:rsidR="00896920" w:rsidRPr="0079620A" w:rsidRDefault="00896920" w:rsidP="00070940">
            <w:pPr>
              <w:spacing w:line="276" w:lineRule="auto"/>
              <w:jc w:val="left"/>
              <w:rPr>
                <w:sz w:val="21"/>
                <w:szCs w:val="21"/>
              </w:rPr>
            </w:pPr>
            <w:r w:rsidRPr="0079620A">
              <w:rPr>
                <w:sz w:val="21"/>
                <w:szCs w:val="21"/>
              </w:rPr>
              <w:t xml:space="preserve">Numerator= Number of children and young people diagnosed with epilepsy at first year </w:t>
            </w:r>
            <w:r w:rsidRPr="0079620A">
              <w:rPr>
                <w:b/>
                <w:sz w:val="21"/>
                <w:szCs w:val="21"/>
              </w:rPr>
              <w:t xml:space="preserve">AND </w:t>
            </w:r>
            <w:r w:rsidRPr="0079620A">
              <w:rPr>
                <w:sz w:val="21"/>
                <w:szCs w:val="21"/>
              </w:rPr>
              <w:t xml:space="preserve">evidence of written prolonged seizures plan if prescribed rescue medication </w:t>
            </w:r>
            <w:r w:rsidRPr="0079620A">
              <w:rPr>
                <w:b/>
                <w:sz w:val="21"/>
                <w:szCs w:val="21"/>
              </w:rPr>
              <w:t>AND</w:t>
            </w:r>
            <w:r w:rsidRPr="0079620A">
              <w:rPr>
                <w:sz w:val="21"/>
                <w:szCs w:val="21"/>
              </w:rPr>
              <w:t xml:space="preserve"> evidence of discussion regarding water safety </w:t>
            </w:r>
            <w:r w:rsidRPr="0079620A">
              <w:rPr>
                <w:b/>
                <w:sz w:val="21"/>
                <w:szCs w:val="21"/>
              </w:rPr>
              <w:t>AND</w:t>
            </w:r>
            <w:r w:rsidRPr="0079620A">
              <w:rPr>
                <w:sz w:val="21"/>
                <w:szCs w:val="21"/>
              </w:rPr>
              <w:t xml:space="preserve"> first aid </w:t>
            </w:r>
            <w:r w:rsidRPr="0079620A">
              <w:rPr>
                <w:b/>
                <w:sz w:val="21"/>
                <w:szCs w:val="21"/>
              </w:rPr>
              <w:t>AND</w:t>
            </w:r>
            <w:r w:rsidRPr="0079620A">
              <w:rPr>
                <w:sz w:val="21"/>
                <w:szCs w:val="21"/>
              </w:rPr>
              <w:t xml:space="preserve"> participation and risk </w:t>
            </w:r>
            <w:r w:rsidRPr="0079620A">
              <w:rPr>
                <w:b/>
                <w:sz w:val="21"/>
                <w:szCs w:val="21"/>
              </w:rPr>
              <w:t>AND</w:t>
            </w:r>
            <w:r w:rsidRPr="0079620A">
              <w:rPr>
                <w:sz w:val="21"/>
                <w:szCs w:val="21"/>
              </w:rPr>
              <w:t xml:space="preserve"> service contact details</w:t>
            </w:r>
          </w:p>
          <w:p w14:paraId="52A6445C" w14:textId="77777777" w:rsidR="00896920" w:rsidRPr="0079620A" w:rsidRDefault="00896920" w:rsidP="00070940">
            <w:pPr>
              <w:spacing w:line="276" w:lineRule="auto"/>
              <w:jc w:val="left"/>
              <w:rPr>
                <w:sz w:val="21"/>
                <w:szCs w:val="21"/>
              </w:rPr>
            </w:pPr>
          </w:p>
          <w:p w14:paraId="4F99595C" w14:textId="77777777" w:rsidR="00896920" w:rsidRPr="0079620A" w:rsidRDefault="00896920" w:rsidP="00070940">
            <w:pPr>
              <w:spacing w:line="276" w:lineRule="auto"/>
              <w:jc w:val="left"/>
              <w:rPr>
                <w:sz w:val="21"/>
                <w:szCs w:val="21"/>
              </w:rPr>
            </w:pPr>
            <w:r w:rsidRPr="0079620A">
              <w:rPr>
                <w:sz w:val="21"/>
                <w:szCs w:val="21"/>
              </w:rPr>
              <w:t>Denominator= Number of children and young people diagnosed with epilepsy at first year</w:t>
            </w:r>
          </w:p>
        </w:tc>
        <w:tc>
          <w:tcPr>
            <w:tcW w:w="1176" w:type="pct"/>
          </w:tcPr>
          <w:p w14:paraId="308006A7" w14:textId="374AE6B0" w:rsidR="00896920" w:rsidRPr="0079620A" w:rsidRDefault="00896920" w:rsidP="00070940">
            <w:pPr>
              <w:spacing w:line="276" w:lineRule="auto"/>
              <w:jc w:val="left"/>
              <w:rPr>
                <w:sz w:val="21"/>
                <w:szCs w:val="21"/>
              </w:rPr>
            </w:pPr>
            <w:r w:rsidRPr="00760584">
              <w:rPr>
                <w:sz w:val="21"/>
                <w:szCs w:val="21"/>
                <w:highlight w:val="yellow"/>
              </w:rPr>
              <w:t>NICE Quality statement 4</w:t>
            </w:r>
            <w:r w:rsidR="00760584" w:rsidRPr="00760584">
              <w:rPr>
                <w:sz w:val="21"/>
                <w:szCs w:val="21"/>
                <w:highlight w:val="yellow"/>
              </w:rPr>
              <w:t xml:space="preserve"> or 6? Or both</w:t>
            </w:r>
            <w:r w:rsidR="00760584">
              <w:rPr>
                <w:sz w:val="21"/>
                <w:szCs w:val="21"/>
                <w:highlight w:val="yellow"/>
              </w:rPr>
              <w:t>??</w:t>
            </w:r>
          </w:p>
        </w:tc>
      </w:tr>
      <w:tr w:rsidR="00896920" w:rsidRPr="00E11AF1" w14:paraId="45A8ECC0" w14:textId="3A8C0837" w:rsidTr="00070940">
        <w:tc>
          <w:tcPr>
            <w:tcW w:w="195" w:type="pct"/>
          </w:tcPr>
          <w:p w14:paraId="04571C6C" w14:textId="77777777" w:rsidR="00896920" w:rsidRPr="0079620A" w:rsidRDefault="00896920" w:rsidP="00070940">
            <w:pPr>
              <w:spacing w:line="276" w:lineRule="auto"/>
              <w:jc w:val="left"/>
              <w:rPr>
                <w:sz w:val="21"/>
                <w:szCs w:val="21"/>
              </w:rPr>
            </w:pPr>
            <w:r w:rsidRPr="0079620A">
              <w:rPr>
                <w:sz w:val="21"/>
                <w:szCs w:val="21"/>
              </w:rPr>
              <w:lastRenderedPageBreak/>
              <w:t>11a</w:t>
            </w:r>
            <w:r w:rsidRPr="0079620A">
              <w:rPr>
                <w:i/>
                <w:sz w:val="21"/>
                <w:szCs w:val="21"/>
              </w:rPr>
              <w:t xml:space="preserve"> new</w:t>
            </w:r>
          </w:p>
        </w:tc>
        <w:tc>
          <w:tcPr>
            <w:tcW w:w="1239" w:type="pct"/>
          </w:tcPr>
          <w:p w14:paraId="1CEA0D97" w14:textId="77777777" w:rsidR="00896920" w:rsidRPr="0079620A" w:rsidRDefault="00896920" w:rsidP="00070940">
            <w:pPr>
              <w:spacing w:line="276" w:lineRule="auto"/>
              <w:jc w:val="left"/>
              <w:rPr>
                <w:sz w:val="21"/>
                <w:szCs w:val="21"/>
              </w:rPr>
            </w:pPr>
            <w:r w:rsidRPr="0079620A">
              <w:rPr>
                <w:sz w:val="21"/>
                <w:szCs w:val="21"/>
              </w:rPr>
              <w:t>Parental prolonged seizures care plan</w:t>
            </w:r>
          </w:p>
        </w:tc>
        <w:tc>
          <w:tcPr>
            <w:tcW w:w="2390" w:type="pct"/>
          </w:tcPr>
          <w:p w14:paraId="5A180FBA" w14:textId="77777777" w:rsidR="00896920" w:rsidRPr="0079620A" w:rsidRDefault="00896920" w:rsidP="00070940">
            <w:pPr>
              <w:spacing w:line="276" w:lineRule="auto"/>
              <w:jc w:val="left"/>
              <w:rPr>
                <w:sz w:val="21"/>
                <w:szCs w:val="21"/>
              </w:rPr>
            </w:pPr>
            <w:r w:rsidRPr="0079620A">
              <w:rPr>
                <w:sz w:val="21"/>
                <w:szCs w:val="21"/>
              </w:rPr>
              <w:t xml:space="preserve">Numerator = Number of children and young people diagnosed with epilepsy at first year </w:t>
            </w:r>
            <w:r w:rsidRPr="0079620A">
              <w:rPr>
                <w:b/>
                <w:sz w:val="21"/>
                <w:szCs w:val="21"/>
              </w:rPr>
              <w:t>AND</w:t>
            </w:r>
            <w:r w:rsidRPr="0079620A">
              <w:rPr>
                <w:sz w:val="21"/>
                <w:szCs w:val="21"/>
              </w:rPr>
              <w:t xml:space="preserve"> prescribed rescue medication </w:t>
            </w:r>
            <w:r w:rsidRPr="0079620A">
              <w:rPr>
                <w:b/>
                <w:sz w:val="21"/>
                <w:szCs w:val="21"/>
              </w:rPr>
              <w:t>AND</w:t>
            </w:r>
            <w:r w:rsidRPr="0079620A">
              <w:rPr>
                <w:sz w:val="21"/>
                <w:szCs w:val="21"/>
              </w:rPr>
              <w:t xml:space="preserve"> evidence of a written prolonged seizures plan </w:t>
            </w:r>
          </w:p>
          <w:p w14:paraId="68204369" w14:textId="77777777" w:rsidR="00896920" w:rsidRPr="0079620A" w:rsidRDefault="00896920" w:rsidP="00070940">
            <w:pPr>
              <w:spacing w:line="276" w:lineRule="auto"/>
              <w:jc w:val="left"/>
              <w:rPr>
                <w:sz w:val="21"/>
                <w:szCs w:val="21"/>
              </w:rPr>
            </w:pPr>
          </w:p>
          <w:p w14:paraId="38C7021D" w14:textId="77777777" w:rsidR="00896920" w:rsidRPr="0079620A" w:rsidRDefault="00896920" w:rsidP="00070940">
            <w:pPr>
              <w:spacing w:line="276" w:lineRule="auto"/>
              <w:jc w:val="left"/>
              <w:rPr>
                <w:sz w:val="21"/>
                <w:szCs w:val="21"/>
              </w:rPr>
            </w:pPr>
            <w:r w:rsidRPr="0079620A">
              <w:rPr>
                <w:sz w:val="21"/>
                <w:szCs w:val="21"/>
              </w:rPr>
              <w:t xml:space="preserve">Denominator = Number of children and young people diagnosed with epilepsy at first year </w:t>
            </w:r>
            <w:r w:rsidRPr="0079620A">
              <w:rPr>
                <w:b/>
                <w:sz w:val="21"/>
                <w:szCs w:val="21"/>
              </w:rPr>
              <w:t>AND</w:t>
            </w:r>
            <w:r w:rsidRPr="0079620A">
              <w:rPr>
                <w:sz w:val="21"/>
                <w:szCs w:val="21"/>
              </w:rPr>
              <w:t xml:space="preserve"> prescribed rescue medication</w:t>
            </w:r>
          </w:p>
        </w:tc>
        <w:tc>
          <w:tcPr>
            <w:tcW w:w="1176" w:type="pct"/>
          </w:tcPr>
          <w:p w14:paraId="2923EDC3" w14:textId="77777777" w:rsidR="00896920" w:rsidRPr="0079620A" w:rsidRDefault="00896920" w:rsidP="00070940">
            <w:pPr>
              <w:spacing w:line="276" w:lineRule="auto"/>
              <w:jc w:val="left"/>
              <w:rPr>
                <w:sz w:val="21"/>
                <w:szCs w:val="21"/>
              </w:rPr>
            </w:pPr>
          </w:p>
        </w:tc>
      </w:tr>
      <w:tr w:rsidR="00896920" w:rsidRPr="00E11AF1" w14:paraId="75407ECC" w14:textId="62652C20" w:rsidTr="00070940">
        <w:tc>
          <w:tcPr>
            <w:tcW w:w="195" w:type="pct"/>
          </w:tcPr>
          <w:p w14:paraId="7C8F4FE6" w14:textId="77777777" w:rsidR="00896920" w:rsidRPr="0079620A" w:rsidRDefault="00896920" w:rsidP="00070940">
            <w:pPr>
              <w:spacing w:line="276" w:lineRule="auto"/>
              <w:jc w:val="left"/>
              <w:rPr>
                <w:sz w:val="21"/>
                <w:szCs w:val="21"/>
              </w:rPr>
            </w:pPr>
            <w:r w:rsidRPr="0079620A">
              <w:rPr>
                <w:sz w:val="21"/>
                <w:szCs w:val="21"/>
              </w:rPr>
              <w:t>11b</w:t>
            </w:r>
            <w:r w:rsidRPr="0079620A">
              <w:rPr>
                <w:i/>
                <w:sz w:val="21"/>
                <w:szCs w:val="21"/>
              </w:rPr>
              <w:t xml:space="preserve"> new</w:t>
            </w:r>
          </w:p>
        </w:tc>
        <w:tc>
          <w:tcPr>
            <w:tcW w:w="1239" w:type="pct"/>
          </w:tcPr>
          <w:p w14:paraId="20F915B4" w14:textId="77777777" w:rsidR="00896920" w:rsidRPr="0079620A" w:rsidRDefault="00896920" w:rsidP="00070940">
            <w:pPr>
              <w:spacing w:line="276" w:lineRule="auto"/>
              <w:jc w:val="left"/>
              <w:rPr>
                <w:sz w:val="21"/>
                <w:szCs w:val="21"/>
              </w:rPr>
            </w:pPr>
            <w:r w:rsidRPr="0079620A">
              <w:rPr>
                <w:sz w:val="21"/>
                <w:szCs w:val="21"/>
              </w:rPr>
              <w:t>Water safety</w:t>
            </w:r>
          </w:p>
        </w:tc>
        <w:tc>
          <w:tcPr>
            <w:tcW w:w="2390" w:type="pct"/>
          </w:tcPr>
          <w:p w14:paraId="0EC26AA4" w14:textId="77777777" w:rsidR="00896920" w:rsidRPr="0079620A" w:rsidRDefault="00896920" w:rsidP="00070940">
            <w:pPr>
              <w:spacing w:line="276" w:lineRule="auto"/>
              <w:jc w:val="left"/>
              <w:rPr>
                <w:sz w:val="21"/>
                <w:szCs w:val="21"/>
              </w:rPr>
            </w:pPr>
            <w:r w:rsidRPr="0079620A">
              <w:rPr>
                <w:sz w:val="21"/>
                <w:szCs w:val="21"/>
              </w:rPr>
              <w:t xml:space="preserve">Numerator = Number of children and young people diagnosed with epilepsy at first year </w:t>
            </w:r>
            <w:r w:rsidRPr="0079620A">
              <w:rPr>
                <w:b/>
                <w:sz w:val="21"/>
                <w:szCs w:val="21"/>
              </w:rPr>
              <w:t>AND</w:t>
            </w:r>
            <w:r w:rsidRPr="0079620A">
              <w:rPr>
                <w:sz w:val="21"/>
                <w:szCs w:val="21"/>
              </w:rPr>
              <w:t xml:space="preserve"> with evidence of discussion regarding water safety</w:t>
            </w:r>
          </w:p>
          <w:p w14:paraId="5381DDA9" w14:textId="77777777" w:rsidR="00896920" w:rsidRPr="0079620A" w:rsidRDefault="00896920" w:rsidP="00070940">
            <w:pPr>
              <w:spacing w:line="276" w:lineRule="auto"/>
              <w:jc w:val="left"/>
              <w:rPr>
                <w:sz w:val="21"/>
                <w:szCs w:val="21"/>
              </w:rPr>
            </w:pPr>
          </w:p>
          <w:p w14:paraId="38216C32" w14:textId="77777777" w:rsidR="00896920" w:rsidRPr="0079620A" w:rsidRDefault="00896920" w:rsidP="00070940">
            <w:pPr>
              <w:spacing w:line="276" w:lineRule="auto"/>
              <w:jc w:val="left"/>
              <w:rPr>
                <w:sz w:val="21"/>
                <w:szCs w:val="21"/>
              </w:rPr>
            </w:pPr>
            <w:r w:rsidRPr="0079620A">
              <w:rPr>
                <w:sz w:val="21"/>
                <w:szCs w:val="21"/>
              </w:rPr>
              <w:t>Denominator = Number of children and young people diagnosed with epilepsy at first year</w:t>
            </w:r>
          </w:p>
        </w:tc>
        <w:tc>
          <w:tcPr>
            <w:tcW w:w="1176" w:type="pct"/>
          </w:tcPr>
          <w:p w14:paraId="5E5AC31B" w14:textId="77777777" w:rsidR="00896920" w:rsidRPr="0079620A" w:rsidRDefault="00896920" w:rsidP="00070940">
            <w:pPr>
              <w:spacing w:line="276" w:lineRule="auto"/>
              <w:jc w:val="left"/>
              <w:rPr>
                <w:sz w:val="21"/>
                <w:szCs w:val="21"/>
              </w:rPr>
            </w:pPr>
          </w:p>
        </w:tc>
      </w:tr>
      <w:tr w:rsidR="00896920" w:rsidRPr="00E11AF1" w14:paraId="3E9A97DF" w14:textId="5AFBC9D5" w:rsidTr="00070940">
        <w:tc>
          <w:tcPr>
            <w:tcW w:w="195" w:type="pct"/>
          </w:tcPr>
          <w:p w14:paraId="464D40A2" w14:textId="77777777" w:rsidR="00896920" w:rsidRPr="0079620A" w:rsidRDefault="00896920" w:rsidP="00070940">
            <w:pPr>
              <w:spacing w:line="276" w:lineRule="auto"/>
              <w:jc w:val="left"/>
              <w:rPr>
                <w:sz w:val="21"/>
                <w:szCs w:val="21"/>
              </w:rPr>
            </w:pPr>
            <w:r w:rsidRPr="0079620A">
              <w:rPr>
                <w:sz w:val="21"/>
                <w:szCs w:val="21"/>
              </w:rPr>
              <w:t>11c</w:t>
            </w:r>
            <w:r w:rsidRPr="0079620A">
              <w:rPr>
                <w:i/>
                <w:sz w:val="21"/>
                <w:szCs w:val="21"/>
              </w:rPr>
              <w:t xml:space="preserve"> new</w:t>
            </w:r>
          </w:p>
        </w:tc>
        <w:tc>
          <w:tcPr>
            <w:tcW w:w="1239" w:type="pct"/>
          </w:tcPr>
          <w:p w14:paraId="1CB56FAE" w14:textId="77777777" w:rsidR="00896920" w:rsidRPr="0079620A" w:rsidRDefault="00896920" w:rsidP="00070940">
            <w:pPr>
              <w:spacing w:line="276" w:lineRule="auto"/>
              <w:jc w:val="left"/>
              <w:rPr>
                <w:sz w:val="21"/>
                <w:szCs w:val="21"/>
              </w:rPr>
            </w:pPr>
            <w:r w:rsidRPr="0079620A">
              <w:rPr>
                <w:sz w:val="21"/>
                <w:szCs w:val="21"/>
              </w:rPr>
              <w:t>First aid</w:t>
            </w:r>
          </w:p>
        </w:tc>
        <w:tc>
          <w:tcPr>
            <w:tcW w:w="2390" w:type="pct"/>
          </w:tcPr>
          <w:p w14:paraId="778A1E1B" w14:textId="77777777" w:rsidR="00896920" w:rsidRPr="0079620A" w:rsidRDefault="00896920" w:rsidP="00070940">
            <w:pPr>
              <w:spacing w:line="276" w:lineRule="auto"/>
              <w:jc w:val="left"/>
              <w:rPr>
                <w:sz w:val="21"/>
                <w:szCs w:val="21"/>
              </w:rPr>
            </w:pPr>
            <w:r w:rsidRPr="0079620A">
              <w:rPr>
                <w:sz w:val="21"/>
                <w:szCs w:val="21"/>
              </w:rPr>
              <w:t xml:space="preserve">Numerator = Number of children and young people diagnosed with epilepsy at first year </w:t>
            </w:r>
            <w:r w:rsidRPr="0079620A">
              <w:rPr>
                <w:b/>
                <w:sz w:val="21"/>
                <w:szCs w:val="21"/>
              </w:rPr>
              <w:t>AND</w:t>
            </w:r>
            <w:r w:rsidRPr="0079620A">
              <w:rPr>
                <w:sz w:val="21"/>
                <w:szCs w:val="21"/>
              </w:rPr>
              <w:t xml:space="preserve"> with evidence of discussion regarding first aid</w:t>
            </w:r>
          </w:p>
          <w:p w14:paraId="08B1DEFC" w14:textId="77777777" w:rsidR="00896920" w:rsidRPr="0079620A" w:rsidRDefault="00896920" w:rsidP="00070940">
            <w:pPr>
              <w:spacing w:line="276" w:lineRule="auto"/>
              <w:jc w:val="left"/>
              <w:rPr>
                <w:sz w:val="21"/>
                <w:szCs w:val="21"/>
              </w:rPr>
            </w:pPr>
          </w:p>
          <w:p w14:paraId="2AC40FB0" w14:textId="77777777" w:rsidR="00896920" w:rsidRPr="0079620A" w:rsidRDefault="00896920" w:rsidP="00070940">
            <w:pPr>
              <w:spacing w:line="276" w:lineRule="auto"/>
              <w:jc w:val="left"/>
              <w:rPr>
                <w:sz w:val="21"/>
                <w:szCs w:val="21"/>
              </w:rPr>
            </w:pPr>
            <w:r w:rsidRPr="0079620A">
              <w:rPr>
                <w:sz w:val="21"/>
                <w:szCs w:val="21"/>
              </w:rPr>
              <w:t>Denominator = Number of children and young people diagnosed with epilepsy at first year</w:t>
            </w:r>
          </w:p>
        </w:tc>
        <w:tc>
          <w:tcPr>
            <w:tcW w:w="1176" w:type="pct"/>
          </w:tcPr>
          <w:p w14:paraId="087AE738" w14:textId="77777777" w:rsidR="00896920" w:rsidRPr="0079620A" w:rsidRDefault="00896920" w:rsidP="00070940">
            <w:pPr>
              <w:spacing w:line="276" w:lineRule="auto"/>
              <w:jc w:val="left"/>
              <w:rPr>
                <w:sz w:val="21"/>
                <w:szCs w:val="21"/>
              </w:rPr>
            </w:pPr>
          </w:p>
        </w:tc>
      </w:tr>
      <w:tr w:rsidR="00896920" w:rsidRPr="00E11AF1" w14:paraId="29152C96" w14:textId="6E0505F7" w:rsidTr="00070940">
        <w:tc>
          <w:tcPr>
            <w:tcW w:w="195" w:type="pct"/>
          </w:tcPr>
          <w:p w14:paraId="4BC1240C" w14:textId="77777777" w:rsidR="00896920" w:rsidRPr="0079620A" w:rsidRDefault="00896920" w:rsidP="00070940">
            <w:pPr>
              <w:spacing w:line="276" w:lineRule="auto"/>
              <w:jc w:val="left"/>
              <w:rPr>
                <w:sz w:val="21"/>
                <w:szCs w:val="21"/>
              </w:rPr>
            </w:pPr>
            <w:r w:rsidRPr="0079620A">
              <w:rPr>
                <w:sz w:val="21"/>
                <w:szCs w:val="21"/>
              </w:rPr>
              <w:t>11d</w:t>
            </w:r>
            <w:r w:rsidRPr="0079620A">
              <w:rPr>
                <w:i/>
                <w:sz w:val="21"/>
                <w:szCs w:val="21"/>
              </w:rPr>
              <w:t xml:space="preserve"> new</w:t>
            </w:r>
          </w:p>
        </w:tc>
        <w:tc>
          <w:tcPr>
            <w:tcW w:w="1239" w:type="pct"/>
          </w:tcPr>
          <w:p w14:paraId="4B90B8A0" w14:textId="77777777" w:rsidR="00896920" w:rsidRPr="0079620A" w:rsidRDefault="00896920" w:rsidP="00070940">
            <w:pPr>
              <w:spacing w:line="276" w:lineRule="auto"/>
              <w:jc w:val="left"/>
              <w:rPr>
                <w:sz w:val="21"/>
                <w:szCs w:val="21"/>
              </w:rPr>
            </w:pPr>
            <w:r w:rsidRPr="0079620A">
              <w:rPr>
                <w:sz w:val="21"/>
                <w:szCs w:val="21"/>
              </w:rPr>
              <w:t>General participation and risk</w:t>
            </w:r>
          </w:p>
        </w:tc>
        <w:tc>
          <w:tcPr>
            <w:tcW w:w="2390" w:type="pct"/>
          </w:tcPr>
          <w:p w14:paraId="0A07AAEB" w14:textId="77777777" w:rsidR="00896920" w:rsidRPr="0079620A" w:rsidRDefault="00896920" w:rsidP="00070940">
            <w:pPr>
              <w:spacing w:line="276" w:lineRule="auto"/>
              <w:jc w:val="left"/>
              <w:rPr>
                <w:sz w:val="21"/>
                <w:szCs w:val="21"/>
              </w:rPr>
            </w:pPr>
            <w:r w:rsidRPr="0079620A">
              <w:rPr>
                <w:sz w:val="21"/>
                <w:szCs w:val="21"/>
              </w:rPr>
              <w:t xml:space="preserve">Numerator = Number of children and young people diagnosed with epilepsy at first year </w:t>
            </w:r>
            <w:r w:rsidRPr="0079620A">
              <w:rPr>
                <w:b/>
                <w:sz w:val="21"/>
                <w:szCs w:val="21"/>
              </w:rPr>
              <w:t>AND</w:t>
            </w:r>
            <w:r w:rsidRPr="0079620A">
              <w:rPr>
                <w:sz w:val="21"/>
                <w:szCs w:val="21"/>
              </w:rPr>
              <w:t xml:space="preserve"> with evidence of discussion regarding general participation and risk</w:t>
            </w:r>
          </w:p>
          <w:p w14:paraId="6334B636" w14:textId="77777777" w:rsidR="00896920" w:rsidRPr="0079620A" w:rsidRDefault="00896920" w:rsidP="00070940">
            <w:pPr>
              <w:spacing w:line="276" w:lineRule="auto"/>
              <w:jc w:val="left"/>
              <w:rPr>
                <w:sz w:val="21"/>
                <w:szCs w:val="21"/>
              </w:rPr>
            </w:pPr>
          </w:p>
          <w:p w14:paraId="783F2256" w14:textId="77777777" w:rsidR="00896920" w:rsidRPr="0079620A" w:rsidRDefault="00896920" w:rsidP="00070940">
            <w:pPr>
              <w:spacing w:line="276" w:lineRule="auto"/>
              <w:jc w:val="left"/>
              <w:rPr>
                <w:sz w:val="21"/>
                <w:szCs w:val="21"/>
              </w:rPr>
            </w:pPr>
            <w:r w:rsidRPr="0079620A">
              <w:rPr>
                <w:sz w:val="21"/>
                <w:szCs w:val="21"/>
              </w:rPr>
              <w:t>Denominator = Number of children and young people diagnosed with epilepsy at first year</w:t>
            </w:r>
          </w:p>
        </w:tc>
        <w:tc>
          <w:tcPr>
            <w:tcW w:w="1176" w:type="pct"/>
          </w:tcPr>
          <w:p w14:paraId="51C2BE87" w14:textId="77777777" w:rsidR="00896920" w:rsidRPr="0079620A" w:rsidRDefault="00896920" w:rsidP="00070940">
            <w:pPr>
              <w:spacing w:line="276" w:lineRule="auto"/>
              <w:jc w:val="left"/>
              <w:rPr>
                <w:sz w:val="21"/>
                <w:szCs w:val="21"/>
              </w:rPr>
            </w:pPr>
          </w:p>
        </w:tc>
      </w:tr>
      <w:tr w:rsidR="00896920" w:rsidRPr="00E11AF1" w14:paraId="06E2B556" w14:textId="37142D2A" w:rsidTr="00070940">
        <w:tc>
          <w:tcPr>
            <w:tcW w:w="195" w:type="pct"/>
          </w:tcPr>
          <w:p w14:paraId="2C5C4D56" w14:textId="77777777" w:rsidR="00896920" w:rsidRPr="0079620A" w:rsidRDefault="00896920" w:rsidP="00070940">
            <w:pPr>
              <w:spacing w:line="276" w:lineRule="auto"/>
              <w:jc w:val="left"/>
              <w:rPr>
                <w:sz w:val="21"/>
                <w:szCs w:val="21"/>
              </w:rPr>
            </w:pPr>
            <w:r w:rsidRPr="0079620A">
              <w:rPr>
                <w:sz w:val="21"/>
                <w:szCs w:val="21"/>
              </w:rPr>
              <w:t>11e</w:t>
            </w:r>
            <w:r w:rsidRPr="0079620A">
              <w:rPr>
                <w:i/>
                <w:sz w:val="21"/>
                <w:szCs w:val="21"/>
              </w:rPr>
              <w:t xml:space="preserve"> new</w:t>
            </w:r>
          </w:p>
        </w:tc>
        <w:tc>
          <w:tcPr>
            <w:tcW w:w="1239" w:type="pct"/>
          </w:tcPr>
          <w:p w14:paraId="6C0FA3B9" w14:textId="77777777" w:rsidR="00896920" w:rsidRPr="0079620A" w:rsidRDefault="00896920" w:rsidP="00070940">
            <w:pPr>
              <w:spacing w:line="276" w:lineRule="auto"/>
              <w:jc w:val="left"/>
              <w:rPr>
                <w:sz w:val="21"/>
                <w:szCs w:val="21"/>
              </w:rPr>
            </w:pPr>
            <w:r w:rsidRPr="0079620A">
              <w:rPr>
                <w:sz w:val="21"/>
                <w:szCs w:val="21"/>
              </w:rPr>
              <w:t>Service contact details</w:t>
            </w:r>
          </w:p>
        </w:tc>
        <w:tc>
          <w:tcPr>
            <w:tcW w:w="2390" w:type="pct"/>
          </w:tcPr>
          <w:p w14:paraId="2F08D4FD" w14:textId="77777777" w:rsidR="00896920" w:rsidRPr="0079620A" w:rsidRDefault="00896920" w:rsidP="00070940">
            <w:pPr>
              <w:spacing w:line="276" w:lineRule="auto"/>
              <w:jc w:val="left"/>
              <w:rPr>
                <w:sz w:val="21"/>
                <w:szCs w:val="21"/>
              </w:rPr>
            </w:pPr>
            <w:r w:rsidRPr="0079620A">
              <w:rPr>
                <w:sz w:val="21"/>
                <w:szCs w:val="21"/>
              </w:rPr>
              <w:t xml:space="preserve">Numerator = Number of children and young people diagnosed with epilepsy at first year </w:t>
            </w:r>
            <w:r w:rsidRPr="0079620A">
              <w:rPr>
                <w:b/>
                <w:sz w:val="21"/>
                <w:szCs w:val="21"/>
              </w:rPr>
              <w:t>AND</w:t>
            </w:r>
            <w:r w:rsidRPr="0079620A">
              <w:rPr>
                <w:sz w:val="21"/>
                <w:szCs w:val="21"/>
              </w:rPr>
              <w:t xml:space="preserve"> with evidence of discussion of been given service contact details</w:t>
            </w:r>
          </w:p>
          <w:p w14:paraId="00DFAD3B" w14:textId="77777777" w:rsidR="00896920" w:rsidRPr="0079620A" w:rsidRDefault="00896920" w:rsidP="00070940">
            <w:pPr>
              <w:spacing w:line="276" w:lineRule="auto"/>
              <w:jc w:val="left"/>
              <w:rPr>
                <w:sz w:val="21"/>
                <w:szCs w:val="21"/>
              </w:rPr>
            </w:pPr>
          </w:p>
          <w:p w14:paraId="20055035" w14:textId="77777777" w:rsidR="00896920" w:rsidRPr="0079620A" w:rsidRDefault="00896920" w:rsidP="00070940">
            <w:pPr>
              <w:spacing w:line="276" w:lineRule="auto"/>
              <w:jc w:val="left"/>
              <w:rPr>
                <w:sz w:val="21"/>
                <w:szCs w:val="21"/>
              </w:rPr>
            </w:pPr>
            <w:r w:rsidRPr="0079620A">
              <w:rPr>
                <w:sz w:val="21"/>
                <w:szCs w:val="21"/>
              </w:rPr>
              <w:t>Denominator = Number of children and young people diagnosed with epilepsy at first year</w:t>
            </w:r>
          </w:p>
        </w:tc>
        <w:tc>
          <w:tcPr>
            <w:tcW w:w="1176" w:type="pct"/>
          </w:tcPr>
          <w:p w14:paraId="1C158238" w14:textId="77777777" w:rsidR="00896920" w:rsidRPr="0079620A" w:rsidRDefault="00896920" w:rsidP="00070940">
            <w:pPr>
              <w:spacing w:line="276" w:lineRule="auto"/>
              <w:jc w:val="left"/>
              <w:rPr>
                <w:sz w:val="21"/>
                <w:szCs w:val="21"/>
              </w:rPr>
            </w:pPr>
          </w:p>
        </w:tc>
      </w:tr>
      <w:tr w:rsidR="00896920" w:rsidRPr="00E11AF1" w14:paraId="2E35601E" w14:textId="00316FA5" w:rsidTr="00070940">
        <w:tc>
          <w:tcPr>
            <w:tcW w:w="195" w:type="pct"/>
          </w:tcPr>
          <w:p w14:paraId="42534613" w14:textId="77777777" w:rsidR="00896920" w:rsidRPr="0079620A" w:rsidRDefault="00896920" w:rsidP="00070940">
            <w:pPr>
              <w:spacing w:line="276" w:lineRule="auto"/>
              <w:jc w:val="left"/>
              <w:rPr>
                <w:sz w:val="21"/>
                <w:szCs w:val="21"/>
              </w:rPr>
            </w:pPr>
            <w:r w:rsidRPr="0079620A">
              <w:rPr>
                <w:sz w:val="21"/>
                <w:szCs w:val="21"/>
              </w:rPr>
              <w:t>12</w:t>
            </w:r>
          </w:p>
        </w:tc>
        <w:tc>
          <w:tcPr>
            <w:tcW w:w="1239" w:type="pct"/>
          </w:tcPr>
          <w:p w14:paraId="0FB40DFA" w14:textId="77777777" w:rsidR="00896920" w:rsidRPr="0079620A" w:rsidRDefault="00896920" w:rsidP="00070940">
            <w:pPr>
              <w:spacing w:line="276" w:lineRule="auto"/>
              <w:jc w:val="left"/>
              <w:rPr>
                <w:sz w:val="21"/>
                <w:szCs w:val="21"/>
              </w:rPr>
            </w:pPr>
            <w:r w:rsidRPr="0079620A">
              <w:rPr>
                <w:sz w:val="21"/>
                <w:szCs w:val="21"/>
              </w:rPr>
              <w:t>School Individual Healthcare Plan</w:t>
            </w:r>
          </w:p>
          <w:p w14:paraId="0988DB22" w14:textId="77777777" w:rsidR="00896920" w:rsidRPr="0079620A" w:rsidRDefault="00896920" w:rsidP="00070940">
            <w:pPr>
              <w:spacing w:line="276" w:lineRule="auto"/>
              <w:jc w:val="left"/>
              <w:rPr>
                <w:sz w:val="21"/>
                <w:szCs w:val="21"/>
              </w:rPr>
            </w:pPr>
          </w:p>
          <w:p w14:paraId="624B5A60" w14:textId="77777777" w:rsidR="00896920" w:rsidRPr="0079620A" w:rsidRDefault="00896920" w:rsidP="00070940">
            <w:pPr>
              <w:spacing w:line="276" w:lineRule="auto"/>
              <w:jc w:val="left"/>
              <w:rPr>
                <w:sz w:val="21"/>
                <w:szCs w:val="21"/>
              </w:rPr>
            </w:pPr>
            <w:r w:rsidRPr="0079620A">
              <w:rPr>
                <w:sz w:val="21"/>
                <w:szCs w:val="21"/>
              </w:rPr>
              <w:lastRenderedPageBreak/>
              <w:t>% of children and young people with</w:t>
            </w:r>
          </w:p>
          <w:p w14:paraId="7FD70976" w14:textId="77777777" w:rsidR="00896920" w:rsidRPr="0079620A" w:rsidRDefault="00896920" w:rsidP="00070940">
            <w:pPr>
              <w:spacing w:line="276" w:lineRule="auto"/>
              <w:jc w:val="left"/>
              <w:rPr>
                <w:sz w:val="21"/>
                <w:szCs w:val="21"/>
              </w:rPr>
            </w:pPr>
            <w:r w:rsidRPr="0079620A">
              <w:rPr>
                <w:sz w:val="21"/>
                <w:szCs w:val="21"/>
              </w:rPr>
              <w:t>epilepsy aged 4 years and</w:t>
            </w:r>
          </w:p>
          <w:p w14:paraId="7792E5FB" w14:textId="77777777" w:rsidR="00896920" w:rsidRPr="0079620A" w:rsidRDefault="00896920" w:rsidP="00070940">
            <w:pPr>
              <w:spacing w:line="276" w:lineRule="auto"/>
              <w:jc w:val="left"/>
              <w:rPr>
                <w:sz w:val="21"/>
                <w:szCs w:val="21"/>
              </w:rPr>
            </w:pPr>
            <w:r w:rsidRPr="0079620A">
              <w:rPr>
                <w:sz w:val="21"/>
                <w:szCs w:val="21"/>
              </w:rPr>
              <w:t>above with evidence of a school individual healthcare plan by 1 year after first paediatric assessment.</w:t>
            </w:r>
            <w:r w:rsidRPr="0079620A">
              <w:rPr>
                <w:sz w:val="21"/>
                <w:szCs w:val="21"/>
              </w:rPr>
              <w:tab/>
            </w:r>
          </w:p>
        </w:tc>
        <w:tc>
          <w:tcPr>
            <w:tcW w:w="2390" w:type="pct"/>
          </w:tcPr>
          <w:p w14:paraId="598DC099" w14:textId="77777777" w:rsidR="00896920" w:rsidRPr="0079620A" w:rsidRDefault="00896920" w:rsidP="00070940">
            <w:pPr>
              <w:spacing w:line="276" w:lineRule="auto"/>
              <w:jc w:val="left"/>
              <w:rPr>
                <w:sz w:val="21"/>
                <w:szCs w:val="21"/>
              </w:rPr>
            </w:pPr>
            <w:r w:rsidRPr="0079620A">
              <w:rPr>
                <w:sz w:val="21"/>
                <w:szCs w:val="21"/>
              </w:rPr>
              <w:lastRenderedPageBreak/>
              <w:t xml:space="preserve">Numerator = Number of children and young people aged 5 years and above diagnosed with epilepsy at first year </w:t>
            </w:r>
            <w:r w:rsidRPr="0079620A">
              <w:rPr>
                <w:b/>
                <w:sz w:val="21"/>
                <w:szCs w:val="21"/>
              </w:rPr>
              <w:t>AND</w:t>
            </w:r>
            <w:r w:rsidRPr="0079620A">
              <w:rPr>
                <w:sz w:val="21"/>
                <w:szCs w:val="21"/>
              </w:rPr>
              <w:t xml:space="preserve"> with evidence of IHP</w:t>
            </w:r>
          </w:p>
          <w:p w14:paraId="2E229582" w14:textId="77777777" w:rsidR="00896920" w:rsidRPr="0079620A" w:rsidRDefault="00896920" w:rsidP="00070940">
            <w:pPr>
              <w:spacing w:line="276" w:lineRule="auto"/>
              <w:jc w:val="left"/>
              <w:rPr>
                <w:sz w:val="21"/>
                <w:szCs w:val="21"/>
              </w:rPr>
            </w:pPr>
          </w:p>
          <w:p w14:paraId="7FCE7397" w14:textId="77777777" w:rsidR="00896920" w:rsidRPr="0079620A" w:rsidRDefault="00896920" w:rsidP="00070940">
            <w:pPr>
              <w:spacing w:line="276" w:lineRule="auto"/>
              <w:jc w:val="left"/>
              <w:rPr>
                <w:sz w:val="21"/>
                <w:szCs w:val="21"/>
              </w:rPr>
            </w:pPr>
            <w:r w:rsidRPr="0079620A">
              <w:rPr>
                <w:sz w:val="21"/>
                <w:szCs w:val="21"/>
              </w:rPr>
              <w:t>Denominator = Number of children and young people aged 5 years and above diagnosed with epilepsy at first year</w:t>
            </w:r>
          </w:p>
        </w:tc>
        <w:tc>
          <w:tcPr>
            <w:tcW w:w="1176" w:type="pct"/>
          </w:tcPr>
          <w:p w14:paraId="0394C37E" w14:textId="77777777" w:rsidR="00896920" w:rsidRPr="0079620A" w:rsidRDefault="00896920" w:rsidP="00070940">
            <w:pPr>
              <w:spacing w:line="276" w:lineRule="auto"/>
              <w:jc w:val="left"/>
              <w:rPr>
                <w:sz w:val="21"/>
                <w:szCs w:val="21"/>
              </w:rPr>
            </w:pPr>
          </w:p>
        </w:tc>
      </w:tr>
      <w:bookmarkEnd w:id="5"/>
    </w:tbl>
    <w:p w14:paraId="50B526E7" w14:textId="7CEFF585" w:rsidR="003C336A" w:rsidRDefault="003C336A"/>
    <w:p w14:paraId="1CAADD8A" w14:textId="6201B21A" w:rsidR="00F84E0C" w:rsidRPr="00F84E0C" w:rsidRDefault="00F84E0C">
      <w:pPr>
        <w:rPr>
          <w:sz w:val="24"/>
          <w:szCs w:val="24"/>
        </w:rPr>
      </w:pPr>
    </w:p>
    <w:p w14:paraId="64555B55" w14:textId="399DBDB2" w:rsidR="00F84E0C" w:rsidRDefault="00F84E0C" w:rsidP="00F84E0C">
      <w:pPr>
        <w:pStyle w:val="Heading4"/>
        <w:rPr>
          <w:sz w:val="24"/>
          <w:szCs w:val="24"/>
        </w:rPr>
      </w:pPr>
      <w:r w:rsidRPr="00F84E0C">
        <w:rPr>
          <w:sz w:val="24"/>
          <w:szCs w:val="24"/>
        </w:rPr>
        <w:t>Analysis of clinical audit results against organisational factors</w:t>
      </w:r>
    </w:p>
    <w:p w14:paraId="73832C21" w14:textId="021F9BC2" w:rsidR="00F84E0C" w:rsidRDefault="00F84E0C" w:rsidP="00F84E0C">
      <w:r>
        <w:t>Below 2018 service factors associated with quality of care will be correlated</w:t>
      </w:r>
    </w:p>
    <w:p w14:paraId="11A70F1C" w14:textId="66128FFB" w:rsidR="00F84E0C" w:rsidRDefault="00F84E0C" w:rsidP="00F84E0C">
      <w:pPr>
        <w:pStyle w:val="ListParagraph"/>
        <w:numPr>
          <w:ilvl w:val="0"/>
          <w:numId w:val="11"/>
        </w:numPr>
      </w:pPr>
      <w:r>
        <w:t>Tertiary provision</w:t>
      </w:r>
    </w:p>
    <w:p w14:paraId="712A6CB8" w14:textId="4A9AEE48" w:rsidR="00F84E0C" w:rsidRDefault="00883387" w:rsidP="00F84E0C">
      <w:pPr>
        <w:pStyle w:val="ListParagraph"/>
        <w:numPr>
          <w:ilvl w:val="0"/>
          <w:numId w:val="11"/>
        </w:numPr>
      </w:pPr>
      <w:r>
        <w:t>ESN provision</w:t>
      </w:r>
    </w:p>
    <w:p w14:paraId="34B41A85" w14:textId="73990476" w:rsidR="00883387" w:rsidRDefault="00883387" w:rsidP="00F84E0C">
      <w:pPr>
        <w:pStyle w:val="ListParagraph"/>
        <w:numPr>
          <w:ilvl w:val="0"/>
          <w:numId w:val="11"/>
        </w:numPr>
      </w:pPr>
      <w:r>
        <w:t>BPC</w:t>
      </w:r>
    </w:p>
    <w:p w14:paraId="504D1E6C" w14:textId="71C13C50" w:rsidR="00883387" w:rsidRDefault="00883387" w:rsidP="00F84E0C">
      <w:pPr>
        <w:pStyle w:val="ListParagraph"/>
        <w:numPr>
          <w:ilvl w:val="0"/>
          <w:numId w:val="11"/>
        </w:numPr>
      </w:pPr>
      <w:r>
        <w:t>Mental health</w:t>
      </w:r>
    </w:p>
    <w:p w14:paraId="1D33C97E" w14:textId="6DCE26FC" w:rsidR="00883387" w:rsidRDefault="00883387" w:rsidP="00F84E0C">
      <w:pPr>
        <w:pStyle w:val="ListParagraph"/>
        <w:numPr>
          <w:ilvl w:val="0"/>
          <w:numId w:val="11"/>
        </w:numPr>
      </w:pPr>
      <w:r>
        <w:t>Neurodisability or neurodevelopment problems</w:t>
      </w:r>
    </w:p>
    <w:p w14:paraId="18BA90DA" w14:textId="68A4850C" w:rsidR="00883387" w:rsidRDefault="00883387" w:rsidP="00883387">
      <w:pPr>
        <w:ind w:left="360"/>
      </w:pPr>
    </w:p>
    <w:tbl>
      <w:tblPr>
        <w:tblStyle w:val="Lisa"/>
        <w:tblW w:w="15021" w:type="dxa"/>
        <w:tblLook w:val="04A0" w:firstRow="1" w:lastRow="0" w:firstColumn="1" w:lastColumn="0" w:noHBand="0" w:noVBand="1"/>
      </w:tblPr>
      <w:tblGrid>
        <w:gridCol w:w="2683"/>
        <w:gridCol w:w="1848"/>
        <w:gridCol w:w="1746"/>
        <w:gridCol w:w="8744"/>
      </w:tblGrid>
      <w:tr w:rsidR="009676E8" w14:paraId="49E0A605" w14:textId="77777777" w:rsidTr="00124958">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683" w:type="dxa"/>
          </w:tcPr>
          <w:p w14:paraId="1AC480CB" w14:textId="4771DD77" w:rsidR="00883387" w:rsidRPr="009676E8" w:rsidRDefault="00883387" w:rsidP="00883387">
            <w:pPr>
              <w:rPr>
                <w:b/>
                <w:sz w:val="26"/>
                <w:szCs w:val="26"/>
              </w:rPr>
            </w:pPr>
            <w:r w:rsidRPr="009676E8">
              <w:rPr>
                <w:b/>
                <w:sz w:val="26"/>
                <w:szCs w:val="26"/>
              </w:rPr>
              <w:t>2018 Organisational audit service factor</w:t>
            </w:r>
          </w:p>
        </w:tc>
        <w:tc>
          <w:tcPr>
            <w:tcW w:w="1848" w:type="dxa"/>
          </w:tcPr>
          <w:p w14:paraId="7F8DA19E" w14:textId="12FBF49E" w:rsidR="00883387" w:rsidRPr="009676E8" w:rsidRDefault="00883387" w:rsidP="00883387">
            <w:pPr>
              <w:cnfStyle w:val="100000000000" w:firstRow="1" w:lastRow="0" w:firstColumn="0" w:lastColumn="0" w:oddVBand="0" w:evenVBand="0" w:oddHBand="0" w:evenHBand="0" w:firstRowFirstColumn="0" w:firstRowLastColumn="0" w:lastRowFirstColumn="0" w:lastRowLastColumn="0"/>
              <w:rPr>
                <w:b/>
                <w:sz w:val="26"/>
                <w:szCs w:val="26"/>
              </w:rPr>
            </w:pPr>
            <w:r w:rsidRPr="009676E8">
              <w:rPr>
                <w:b/>
                <w:sz w:val="26"/>
                <w:szCs w:val="26"/>
              </w:rPr>
              <w:t>Comparative analysis criteria</w:t>
            </w:r>
          </w:p>
        </w:tc>
        <w:tc>
          <w:tcPr>
            <w:tcW w:w="1746" w:type="dxa"/>
          </w:tcPr>
          <w:p w14:paraId="777E1B3D" w14:textId="534484BE" w:rsidR="00883387" w:rsidRPr="009676E8" w:rsidRDefault="00883387" w:rsidP="00883387">
            <w:pPr>
              <w:cnfStyle w:val="100000000000" w:firstRow="1" w:lastRow="0" w:firstColumn="0" w:lastColumn="0" w:oddVBand="0" w:evenVBand="0" w:oddHBand="0" w:evenHBand="0" w:firstRowFirstColumn="0" w:firstRowLastColumn="0" w:lastRowFirstColumn="0" w:lastRowLastColumn="0"/>
              <w:rPr>
                <w:b/>
                <w:sz w:val="26"/>
                <w:szCs w:val="26"/>
              </w:rPr>
            </w:pPr>
            <w:r w:rsidRPr="009676E8">
              <w:rPr>
                <w:b/>
                <w:sz w:val="26"/>
                <w:szCs w:val="26"/>
              </w:rPr>
              <w:t>Performance Indicators</w:t>
            </w:r>
          </w:p>
        </w:tc>
        <w:tc>
          <w:tcPr>
            <w:tcW w:w="8744" w:type="dxa"/>
          </w:tcPr>
          <w:p w14:paraId="3BE7E248" w14:textId="107FE12B" w:rsidR="00883387" w:rsidRPr="009676E8" w:rsidRDefault="00883387" w:rsidP="00883387">
            <w:pPr>
              <w:cnfStyle w:val="100000000000" w:firstRow="1" w:lastRow="0" w:firstColumn="0" w:lastColumn="0" w:oddVBand="0" w:evenVBand="0" w:oddHBand="0" w:evenHBand="0" w:firstRowFirstColumn="0" w:firstRowLastColumn="0" w:lastRowFirstColumn="0" w:lastRowLastColumn="0"/>
              <w:rPr>
                <w:b/>
                <w:sz w:val="26"/>
                <w:szCs w:val="26"/>
              </w:rPr>
            </w:pPr>
            <w:r w:rsidRPr="009676E8">
              <w:rPr>
                <w:b/>
                <w:sz w:val="26"/>
                <w:szCs w:val="26"/>
              </w:rPr>
              <w:t>Nice Quality Statements</w:t>
            </w:r>
          </w:p>
        </w:tc>
      </w:tr>
      <w:tr w:rsidR="00EC25BD" w:rsidRPr="009676E8" w14:paraId="30717C05" w14:textId="77777777" w:rsidTr="00124958">
        <w:tc>
          <w:tcPr>
            <w:cnfStyle w:val="001000000000" w:firstRow="0" w:lastRow="0" w:firstColumn="1" w:lastColumn="0" w:oddVBand="0" w:evenVBand="0" w:oddHBand="0" w:evenHBand="0" w:firstRowFirstColumn="0" w:firstRowLastColumn="0" w:lastRowFirstColumn="0" w:lastRowLastColumn="0"/>
            <w:tcW w:w="2683" w:type="dxa"/>
          </w:tcPr>
          <w:p w14:paraId="4A4DDAB1" w14:textId="1E16D4B9" w:rsidR="00883387" w:rsidRPr="009676E8" w:rsidRDefault="00883387" w:rsidP="00883387">
            <w:pPr>
              <w:rPr>
                <w:rFonts w:cstheme="minorHAnsi"/>
                <w:sz w:val="21"/>
                <w:szCs w:val="21"/>
              </w:rPr>
            </w:pPr>
            <w:r w:rsidRPr="009676E8">
              <w:rPr>
                <w:rFonts w:cstheme="minorHAnsi"/>
                <w:b/>
                <w:sz w:val="21"/>
                <w:szCs w:val="21"/>
              </w:rPr>
              <w:t>Tertiary provision</w:t>
            </w:r>
            <w:r w:rsidR="009676E8" w:rsidRPr="009676E8">
              <w:rPr>
                <w:rFonts w:cstheme="minorHAnsi"/>
                <w:sz w:val="21"/>
                <w:szCs w:val="21"/>
              </w:rPr>
              <w:t xml:space="preserve"> - How many whole time equivalent (WTE) paediatric neurologists who manage children with epilepsy (acutely and/or non-acutely) are there employed within the Health Board/Trust?</w:t>
            </w:r>
          </w:p>
        </w:tc>
        <w:tc>
          <w:tcPr>
            <w:tcW w:w="1848" w:type="dxa"/>
          </w:tcPr>
          <w:p w14:paraId="27CBA014" w14:textId="5CFD71C0" w:rsidR="00883387" w:rsidRPr="009676E8" w:rsidRDefault="00883387" w:rsidP="00883387">
            <w:pP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9676E8">
              <w:rPr>
                <w:rFonts w:cstheme="minorHAnsi"/>
                <w:sz w:val="21"/>
                <w:szCs w:val="21"/>
              </w:rPr>
              <w:t xml:space="preserve">% HB/T </w:t>
            </w:r>
            <w:r w:rsidRPr="009676E8">
              <w:rPr>
                <w:rFonts w:cstheme="minorHAnsi"/>
                <w:b/>
                <w:sz w:val="21"/>
                <w:szCs w:val="21"/>
              </w:rPr>
              <w:t xml:space="preserve">with </w:t>
            </w:r>
            <w:r w:rsidR="009676E8" w:rsidRPr="009676E8">
              <w:rPr>
                <w:rFonts w:cstheme="minorHAnsi"/>
                <w:b/>
                <w:sz w:val="21"/>
                <w:szCs w:val="21"/>
              </w:rPr>
              <w:t>g</w:t>
            </w:r>
            <w:r w:rsidRPr="009676E8">
              <w:rPr>
                <w:rFonts w:cstheme="minorHAnsi"/>
                <w:b/>
                <w:sz w:val="21"/>
                <w:szCs w:val="21"/>
              </w:rPr>
              <w:t>reater than 0 WTE</w:t>
            </w:r>
            <w:r w:rsidRPr="009676E8">
              <w:rPr>
                <w:rFonts w:cstheme="minorHAnsi"/>
                <w:sz w:val="21"/>
                <w:szCs w:val="21"/>
              </w:rPr>
              <w:t xml:space="preserve"> vs</w:t>
            </w:r>
            <w:r w:rsidR="009676E8" w:rsidRPr="009676E8">
              <w:rPr>
                <w:rFonts w:cstheme="minorHAnsi"/>
                <w:sz w:val="21"/>
                <w:szCs w:val="21"/>
              </w:rPr>
              <w:t xml:space="preserve"> those </w:t>
            </w:r>
            <w:r w:rsidR="009676E8" w:rsidRPr="009676E8">
              <w:rPr>
                <w:rFonts w:cstheme="minorHAnsi"/>
                <w:b/>
                <w:sz w:val="21"/>
                <w:szCs w:val="21"/>
              </w:rPr>
              <w:t>with</w:t>
            </w:r>
            <w:r w:rsidRPr="009676E8">
              <w:rPr>
                <w:rFonts w:cstheme="minorHAnsi"/>
                <w:b/>
                <w:sz w:val="21"/>
                <w:szCs w:val="21"/>
              </w:rPr>
              <w:t xml:space="preserve"> 0 WTE</w:t>
            </w:r>
          </w:p>
        </w:tc>
        <w:tc>
          <w:tcPr>
            <w:tcW w:w="1746" w:type="dxa"/>
          </w:tcPr>
          <w:p w14:paraId="49C8E8B2" w14:textId="122A8679" w:rsidR="00883387" w:rsidRPr="009676E8" w:rsidRDefault="009676E8" w:rsidP="00883387">
            <w:pP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9676E8">
              <w:rPr>
                <w:rFonts w:cstheme="minorHAnsi"/>
                <w:sz w:val="21"/>
                <w:szCs w:val="21"/>
              </w:rPr>
              <w:t>Numbers 1-12</w:t>
            </w:r>
          </w:p>
        </w:tc>
        <w:tc>
          <w:tcPr>
            <w:tcW w:w="8744" w:type="dxa"/>
          </w:tcPr>
          <w:p w14:paraId="5DD0A7A9" w14:textId="77777777" w:rsidR="009676E8" w:rsidRPr="009676E8" w:rsidRDefault="009676E8" w:rsidP="009676E8">
            <w:pPr>
              <w:pStyle w:val="NormalWeb"/>
              <w:spacing w:before="0" w:beforeAutospacing="0" w:after="0" w:afterAutospacing="0" w:line="25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6E8">
              <w:rPr>
                <w:rFonts w:asciiTheme="minorHAnsi" w:eastAsia="+mn-ea" w:hAnsiTheme="minorHAnsi" w:cstheme="minorHAnsi"/>
                <w:b/>
                <w:bCs/>
                <w:color w:val="000000" w:themeColor="text1"/>
                <w:kern w:val="24"/>
                <w:sz w:val="22"/>
                <w:szCs w:val="22"/>
              </w:rPr>
              <w:t>QS1 Referral to a specialist</w:t>
            </w:r>
            <w:r w:rsidRPr="009676E8">
              <w:rPr>
                <w:rFonts w:asciiTheme="minorHAnsi" w:eastAsia="+mn-ea" w:hAnsiTheme="minorHAnsi" w:cstheme="minorHAnsi"/>
                <w:color w:val="000000" w:themeColor="text1"/>
                <w:kern w:val="24"/>
                <w:sz w:val="22"/>
                <w:szCs w:val="22"/>
              </w:rPr>
              <w:t>: Children and young people presenting with a suspected seizure are seen by a specialist in the diagnosis and management of the epilepsies within 2 weeks of presentation</w:t>
            </w:r>
          </w:p>
          <w:p w14:paraId="28BCE13A" w14:textId="77777777" w:rsidR="009676E8" w:rsidRPr="009676E8" w:rsidRDefault="009676E8" w:rsidP="009676E8">
            <w:pPr>
              <w:pStyle w:val="NormalWeb"/>
              <w:spacing w:before="0" w:beforeAutospacing="0" w:after="0" w:afterAutospacing="0" w:line="25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6E8">
              <w:rPr>
                <w:rFonts w:asciiTheme="minorHAnsi" w:eastAsia="+mn-ea" w:hAnsiTheme="minorHAnsi" w:cstheme="minorHAnsi"/>
                <w:b/>
                <w:bCs/>
                <w:color w:val="000000" w:themeColor="text1"/>
                <w:kern w:val="24"/>
                <w:sz w:val="22"/>
                <w:szCs w:val="22"/>
              </w:rPr>
              <w:t>QS5 ESN</w:t>
            </w:r>
            <w:r w:rsidRPr="009676E8">
              <w:rPr>
                <w:rFonts w:asciiTheme="minorHAnsi" w:eastAsia="+mn-ea" w:hAnsiTheme="minorHAnsi" w:cstheme="minorHAnsi"/>
                <w:color w:val="000000" w:themeColor="text1"/>
                <w:kern w:val="24"/>
                <w:sz w:val="22"/>
                <w:szCs w:val="22"/>
              </w:rPr>
              <w:t>: Children and young people with epilepsy are seen by an epilepsy specialist nurse who they can contact between scheduled reviews.</w:t>
            </w:r>
          </w:p>
          <w:p w14:paraId="711937F2" w14:textId="77777777" w:rsidR="009676E8" w:rsidRPr="009676E8" w:rsidRDefault="009676E8" w:rsidP="009676E8">
            <w:pPr>
              <w:pStyle w:val="NormalWeb"/>
              <w:spacing w:before="0" w:beforeAutospacing="0" w:after="0" w:afterAutospacing="0" w:line="25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6E8">
              <w:rPr>
                <w:rFonts w:asciiTheme="minorHAnsi" w:eastAsia="+mn-ea" w:hAnsiTheme="minorHAnsi" w:cstheme="minorHAnsi"/>
                <w:b/>
                <w:bCs/>
                <w:color w:val="000000" w:themeColor="text1"/>
                <w:kern w:val="24"/>
                <w:sz w:val="22"/>
                <w:szCs w:val="22"/>
              </w:rPr>
              <w:t>QS7 Referral to tertiary care</w:t>
            </w:r>
            <w:r w:rsidRPr="009676E8">
              <w:rPr>
                <w:rFonts w:asciiTheme="minorHAnsi" w:eastAsia="+mn-ea" w:hAnsiTheme="minorHAnsi" w:cstheme="minorHAnsi"/>
                <w:color w:val="000000" w:themeColor="text1"/>
                <w:kern w:val="24"/>
                <w:sz w:val="22"/>
                <w:szCs w:val="22"/>
              </w:rPr>
              <w:t>: Children and young people who meet the criteria for referral to a tertiary care specialist are seen within 4 weeks of referral.</w:t>
            </w:r>
          </w:p>
          <w:p w14:paraId="3B93CECE" w14:textId="77777777" w:rsidR="00883387" w:rsidRPr="009676E8" w:rsidRDefault="00883387" w:rsidP="00883387">
            <w:pPr>
              <w:cnfStyle w:val="000000000000" w:firstRow="0" w:lastRow="0" w:firstColumn="0" w:lastColumn="0" w:oddVBand="0" w:evenVBand="0" w:oddHBand="0" w:evenHBand="0" w:firstRowFirstColumn="0" w:firstRowLastColumn="0" w:lastRowFirstColumn="0" w:lastRowLastColumn="0"/>
              <w:rPr>
                <w:rFonts w:cstheme="minorHAnsi"/>
                <w:sz w:val="21"/>
                <w:szCs w:val="21"/>
              </w:rPr>
            </w:pPr>
          </w:p>
        </w:tc>
      </w:tr>
      <w:tr w:rsidR="00EC25BD" w:rsidRPr="009676E8" w14:paraId="1663039D" w14:textId="77777777" w:rsidTr="00124958">
        <w:tc>
          <w:tcPr>
            <w:cnfStyle w:val="001000000000" w:firstRow="0" w:lastRow="0" w:firstColumn="1" w:lastColumn="0" w:oddVBand="0" w:evenVBand="0" w:oddHBand="0" w:evenHBand="0" w:firstRowFirstColumn="0" w:firstRowLastColumn="0" w:lastRowFirstColumn="0" w:lastRowLastColumn="0"/>
            <w:tcW w:w="2683" w:type="dxa"/>
          </w:tcPr>
          <w:p w14:paraId="0CAF94BA" w14:textId="20258FBB" w:rsidR="009676E8" w:rsidRPr="009676E8" w:rsidRDefault="009676E8" w:rsidP="009676E8">
            <w:pPr>
              <w:rPr>
                <w:rFonts w:cstheme="minorHAnsi"/>
                <w:sz w:val="21"/>
                <w:szCs w:val="21"/>
              </w:rPr>
            </w:pPr>
            <w:r>
              <w:rPr>
                <w:rFonts w:cstheme="minorHAnsi"/>
                <w:b/>
                <w:sz w:val="21"/>
                <w:szCs w:val="21"/>
              </w:rPr>
              <w:lastRenderedPageBreak/>
              <w:t>ESN</w:t>
            </w:r>
            <w:r w:rsidRPr="009676E8">
              <w:rPr>
                <w:rFonts w:cstheme="minorHAnsi"/>
                <w:b/>
                <w:sz w:val="21"/>
                <w:szCs w:val="21"/>
              </w:rPr>
              <w:t xml:space="preserve"> provision</w:t>
            </w:r>
            <w:r w:rsidRPr="009676E8">
              <w:rPr>
                <w:rFonts w:cstheme="minorHAnsi"/>
                <w:sz w:val="21"/>
                <w:szCs w:val="21"/>
              </w:rPr>
              <w:t xml:space="preserve"> - How many whole time equivalent (WTE) paediatric </w:t>
            </w:r>
            <w:r>
              <w:rPr>
                <w:rFonts w:cstheme="minorHAnsi"/>
                <w:sz w:val="21"/>
                <w:szCs w:val="21"/>
              </w:rPr>
              <w:t>epilepsy specialist nurses (ESNs)</w:t>
            </w:r>
            <w:r w:rsidRPr="009676E8">
              <w:rPr>
                <w:rFonts w:cstheme="minorHAnsi"/>
                <w:sz w:val="21"/>
                <w:szCs w:val="21"/>
              </w:rPr>
              <w:t xml:space="preserve"> are there employed</w:t>
            </w:r>
            <w:r>
              <w:rPr>
                <w:rFonts w:cstheme="minorHAnsi"/>
                <w:sz w:val="21"/>
                <w:szCs w:val="21"/>
              </w:rPr>
              <w:t xml:space="preserve"> </w:t>
            </w:r>
            <w:r w:rsidRPr="009676E8">
              <w:rPr>
                <w:rFonts w:cstheme="minorHAnsi"/>
                <w:sz w:val="21"/>
                <w:szCs w:val="21"/>
              </w:rPr>
              <w:t>within the Health Board/Trust?</w:t>
            </w:r>
          </w:p>
        </w:tc>
        <w:tc>
          <w:tcPr>
            <w:tcW w:w="1848" w:type="dxa"/>
          </w:tcPr>
          <w:p w14:paraId="46E94CEE" w14:textId="65CF6522" w:rsidR="009676E8" w:rsidRPr="009676E8" w:rsidRDefault="009676E8" w:rsidP="009676E8">
            <w:pP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9676E8">
              <w:rPr>
                <w:rFonts w:cstheme="minorHAnsi"/>
                <w:sz w:val="21"/>
                <w:szCs w:val="21"/>
              </w:rPr>
              <w:t xml:space="preserve">% HB/T </w:t>
            </w:r>
            <w:r w:rsidRPr="009676E8">
              <w:rPr>
                <w:rFonts w:cstheme="minorHAnsi"/>
                <w:b/>
                <w:sz w:val="21"/>
                <w:szCs w:val="21"/>
              </w:rPr>
              <w:t>with greater than 0 WTE</w:t>
            </w:r>
            <w:r w:rsidRPr="009676E8">
              <w:rPr>
                <w:rFonts w:cstheme="minorHAnsi"/>
                <w:sz w:val="21"/>
                <w:szCs w:val="21"/>
              </w:rPr>
              <w:t xml:space="preserve"> vs those </w:t>
            </w:r>
            <w:r w:rsidRPr="009676E8">
              <w:rPr>
                <w:rFonts w:cstheme="minorHAnsi"/>
                <w:b/>
                <w:sz w:val="21"/>
                <w:szCs w:val="21"/>
              </w:rPr>
              <w:t>with 0 WTE</w:t>
            </w:r>
          </w:p>
        </w:tc>
        <w:tc>
          <w:tcPr>
            <w:tcW w:w="1746" w:type="dxa"/>
          </w:tcPr>
          <w:p w14:paraId="7F392A7D" w14:textId="428300B9" w:rsidR="009676E8" w:rsidRPr="009676E8" w:rsidRDefault="009676E8" w:rsidP="009676E8">
            <w:pP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9676E8">
              <w:rPr>
                <w:rFonts w:cstheme="minorHAnsi"/>
                <w:sz w:val="21"/>
                <w:szCs w:val="21"/>
              </w:rPr>
              <w:t>Numbers 1-12</w:t>
            </w:r>
          </w:p>
        </w:tc>
        <w:tc>
          <w:tcPr>
            <w:tcW w:w="8744" w:type="dxa"/>
          </w:tcPr>
          <w:p w14:paraId="55FCDB16" w14:textId="77777777" w:rsidR="009676E8" w:rsidRPr="009676E8" w:rsidRDefault="009676E8" w:rsidP="009676E8">
            <w:pPr>
              <w:pStyle w:val="NormalWeb"/>
              <w:spacing w:before="0" w:beforeAutospacing="0" w:after="0" w:afterAutospacing="0" w:line="25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6E8">
              <w:rPr>
                <w:rFonts w:asciiTheme="minorHAnsi" w:eastAsia="+mn-ea" w:hAnsiTheme="minorHAnsi" w:cstheme="minorHAnsi"/>
                <w:b/>
                <w:bCs/>
                <w:color w:val="000000" w:themeColor="text1"/>
                <w:kern w:val="24"/>
                <w:sz w:val="22"/>
                <w:szCs w:val="22"/>
              </w:rPr>
              <w:t>QS1 Referral to a specialist</w:t>
            </w:r>
            <w:r w:rsidRPr="009676E8">
              <w:rPr>
                <w:rFonts w:asciiTheme="minorHAnsi" w:eastAsia="+mn-ea" w:hAnsiTheme="minorHAnsi" w:cstheme="minorHAnsi"/>
                <w:color w:val="000000" w:themeColor="text1"/>
                <w:kern w:val="24"/>
                <w:sz w:val="22"/>
                <w:szCs w:val="22"/>
              </w:rPr>
              <w:t>: Children and young people presenting with a suspected seizure are seen by a specialist in the diagnosis and management of the epilepsies within 2 weeks of presentation</w:t>
            </w:r>
          </w:p>
          <w:p w14:paraId="606DB2BB" w14:textId="77777777" w:rsidR="009676E8" w:rsidRPr="009676E8" w:rsidRDefault="009676E8" w:rsidP="009676E8">
            <w:pPr>
              <w:pStyle w:val="NormalWeb"/>
              <w:spacing w:before="0" w:beforeAutospacing="0" w:after="0" w:afterAutospacing="0" w:line="25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6E8">
              <w:rPr>
                <w:rFonts w:asciiTheme="minorHAnsi" w:eastAsia="+mn-ea" w:hAnsiTheme="minorHAnsi" w:cstheme="minorHAnsi"/>
                <w:b/>
                <w:bCs/>
                <w:color w:val="000000" w:themeColor="text1"/>
                <w:kern w:val="24"/>
                <w:sz w:val="22"/>
                <w:szCs w:val="22"/>
              </w:rPr>
              <w:t>QS5 ESN</w:t>
            </w:r>
            <w:r w:rsidRPr="009676E8">
              <w:rPr>
                <w:rFonts w:asciiTheme="minorHAnsi" w:eastAsia="+mn-ea" w:hAnsiTheme="minorHAnsi" w:cstheme="minorHAnsi"/>
                <w:color w:val="000000" w:themeColor="text1"/>
                <w:kern w:val="24"/>
                <w:sz w:val="22"/>
                <w:szCs w:val="22"/>
              </w:rPr>
              <w:t>: Children and young people with epilepsy are seen by an epilepsy specialist nurse who they can contact between scheduled reviews.</w:t>
            </w:r>
          </w:p>
          <w:p w14:paraId="6B6EA4AB" w14:textId="77777777" w:rsidR="009676E8" w:rsidRPr="009676E8" w:rsidRDefault="009676E8" w:rsidP="009676E8">
            <w:pPr>
              <w:pStyle w:val="NormalWeb"/>
              <w:spacing w:before="0" w:beforeAutospacing="0" w:after="0" w:afterAutospacing="0" w:line="25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6E8">
              <w:rPr>
                <w:rFonts w:asciiTheme="minorHAnsi" w:eastAsia="+mn-ea" w:hAnsiTheme="minorHAnsi" w:cstheme="minorHAnsi"/>
                <w:b/>
                <w:bCs/>
                <w:color w:val="000000" w:themeColor="text1"/>
                <w:kern w:val="24"/>
                <w:sz w:val="22"/>
                <w:szCs w:val="22"/>
              </w:rPr>
              <w:t>QS7 Referral to tertiary care</w:t>
            </w:r>
            <w:r w:rsidRPr="009676E8">
              <w:rPr>
                <w:rFonts w:asciiTheme="minorHAnsi" w:eastAsia="+mn-ea" w:hAnsiTheme="minorHAnsi" w:cstheme="minorHAnsi"/>
                <w:color w:val="000000" w:themeColor="text1"/>
                <w:kern w:val="24"/>
                <w:sz w:val="22"/>
                <w:szCs w:val="22"/>
              </w:rPr>
              <w:t>: Children and young people who meet the criteria for referral to a tertiary care specialist are seen within 4 weeks of referral.</w:t>
            </w:r>
          </w:p>
          <w:p w14:paraId="4F1FEA0E" w14:textId="77777777" w:rsidR="009676E8" w:rsidRPr="009676E8" w:rsidRDefault="009676E8" w:rsidP="009676E8">
            <w:pPr>
              <w:cnfStyle w:val="000000000000" w:firstRow="0" w:lastRow="0" w:firstColumn="0" w:lastColumn="0" w:oddVBand="0" w:evenVBand="0" w:oddHBand="0" w:evenHBand="0" w:firstRowFirstColumn="0" w:firstRowLastColumn="0" w:lastRowFirstColumn="0" w:lastRowLastColumn="0"/>
              <w:rPr>
                <w:rFonts w:cstheme="minorHAnsi"/>
                <w:sz w:val="21"/>
                <w:szCs w:val="21"/>
              </w:rPr>
            </w:pPr>
          </w:p>
        </w:tc>
      </w:tr>
      <w:tr w:rsidR="00EC25BD" w:rsidRPr="009676E8" w14:paraId="457E63F8" w14:textId="77777777" w:rsidTr="00124958">
        <w:tc>
          <w:tcPr>
            <w:cnfStyle w:val="001000000000" w:firstRow="0" w:lastRow="0" w:firstColumn="1" w:lastColumn="0" w:oddVBand="0" w:evenVBand="0" w:oddHBand="0" w:evenHBand="0" w:firstRowFirstColumn="0" w:firstRowLastColumn="0" w:lastRowFirstColumn="0" w:lastRowLastColumn="0"/>
            <w:tcW w:w="2683" w:type="dxa"/>
          </w:tcPr>
          <w:p w14:paraId="2BA4D183" w14:textId="77777777" w:rsidR="009676E8" w:rsidRDefault="006E5C31" w:rsidP="009676E8">
            <w:pPr>
              <w:rPr>
                <w:rFonts w:cstheme="minorHAnsi"/>
                <w:sz w:val="21"/>
                <w:szCs w:val="21"/>
              </w:rPr>
            </w:pPr>
            <w:r>
              <w:rPr>
                <w:rFonts w:cstheme="minorHAnsi"/>
                <w:b/>
                <w:sz w:val="21"/>
                <w:szCs w:val="21"/>
              </w:rPr>
              <w:t xml:space="preserve">BPC- </w:t>
            </w:r>
            <w:r>
              <w:rPr>
                <w:rFonts w:cstheme="minorHAnsi"/>
                <w:sz w:val="21"/>
                <w:szCs w:val="21"/>
              </w:rPr>
              <w:t>Does the Trust* currently run TFC 223 Epilepsy Best Practice Criteria (BPC) clinics?</w:t>
            </w:r>
          </w:p>
          <w:p w14:paraId="6F8E606B" w14:textId="59C400DF" w:rsidR="006E5C31" w:rsidRPr="006E5C31" w:rsidRDefault="006E5C31" w:rsidP="006E5C31">
            <w:pPr>
              <w:pStyle w:val="ListParagraph"/>
              <w:numPr>
                <w:ilvl w:val="0"/>
                <w:numId w:val="9"/>
              </w:numPr>
              <w:rPr>
                <w:rFonts w:cstheme="minorHAnsi"/>
                <w:sz w:val="21"/>
                <w:szCs w:val="21"/>
              </w:rPr>
            </w:pPr>
            <w:r>
              <w:rPr>
                <w:rFonts w:cstheme="minorHAnsi"/>
                <w:sz w:val="21"/>
                <w:szCs w:val="21"/>
              </w:rPr>
              <w:t>Trusts in England only</w:t>
            </w:r>
          </w:p>
        </w:tc>
        <w:tc>
          <w:tcPr>
            <w:tcW w:w="1848" w:type="dxa"/>
          </w:tcPr>
          <w:p w14:paraId="4415E687" w14:textId="72FE1624" w:rsidR="009676E8" w:rsidRPr="00EC25BD" w:rsidRDefault="009676E8" w:rsidP="009676E8">
            <w:pP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9676E8">
              <w:rPr>
                <w:rFonts w:cstheme="minorHAnsi"/>
                <w:sz w:val="21"/>
                <w:szCs w:val="21"/>
              </w:rPr>
              <w:t xml:space="preserve">% HB/T </w:t>
            </w:r>
            <w:r w:rsidR="00EC25BD">
              <w:rPr>
                <w:rFonts w:cstheme="minorHAnsi"/>
                <w:b/>
                <w:sz w:val="21"/>
                <w:szCs w:val="21"/>
              </w:rPr>
              <w:t>Yes</w:t>
            </w:r>
            <w:r w:rsidRPr="009676E8">
              <w:rPr>
                <w:rFonts w:cstheme="minorHAnsi"/>
                <w:sz w:val="21"/>
                <w:szCs w:val="21"/>
              </w:rPr>
              <w:t xml:space="preserve"> vs those </w:t>
            </w:r>
            <w:r w:rsidRPr="00EC25BD">
              <w:rPr>
                <w:rFonts w:cstheme="minorHAnsi"/>
                <w:sz w:val="21"/>
                <w:szCs w:val="21"/>
              </w:rPr>
              <w:t>with</w:t>
            </w:r>
            <w:r w:rsidRPr="009676E8">
              <w:rPr>
                <w:rFonts w:cstheme="minorHAnsi"/>
                <w:b/>
                <w:sz w:val="21"/>
                <w:szCs w:val="21"/>
              </w:rPr>
              <w:t xml:space="preserve"> </w:t>
            </w:r>
            <w:r w:rsidR="00EC25BD" w:rsidRPr="00EC25BD">
              <w:rPr>
                <w:rFonts w:cstheme="minorHAnsi"/>
                <w:b/>
                <w:sz w:val="21"/>
                <w:szCs w:val="21"/>
              </w:rPr>
              <w:t>No</w:t>
            </w:r>
            <w:r w:rsidR="00EC25BD">
              <w:rPr>
                <w:rFonts w:cstheme="minorHAnsi"/>
                <w:b/>
                <w:sz w:val="21"/>
                <w:szCs w:val="21"/>
              </w:rPr>
              <w:t xml:space="preserve"> </w:t>
            </w:r>
            <w:r w:rsidR="00EC25BD" w:rsidRPr="00EC25BD">
              <w:rPr>
                <w:rFonts w:cstheme="minorHAnsi"/>
                <w:b/>
                <w:sz w:val="21"/>
                <w:szCs w:val="21"/>
              </w:rPr>
              <w:t>in development, No not at all and Not applicable</w:t>
            </w:r>
          </w:p>
        </w:tc>
        <w:tc>
          <w:tcPr>
            <w:tcW w:w="1746" w:type="dxa"/>
          </w:tcPr>
          <w:p w14:paraId="1739940D" w14:textId="5864978C" w:rsidR="009676E8" w:rsidRPr="009676E8" w:rsidRDefault="009676E8" w:rsidP="009676E8">
            <w:pP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9676E8">
              <w:rPr>
                <w:rFonts w:cstheme="minorHAnsi"/>
                <w:sz w:val="21"/>
                <w:szCs w:val="21"/>
              </w:rPr>
              <w:t>Numbers 1-12</w:t>
            </w:r>
          </w:p>
        </w:tc>
        <w:tc>
          <w:tcPr>
            <w:tcW w:w="8744" w:type="dxa"/>
          </w:tcPr>
          <w:p w14:paraId="7A3A9736" w14:textId="77777777" w:rsidR="009676E8" w:rsidRPr="009676E8" w:rsidRDefault="009676E8" w:rsidP="009676E8">
            <w:pPr>
              <w:pStyle w:val="NormalWeb"/>
              <w:spacing w:before="0" w:beforeAutospacing="0" w:after="0" w:afterAutospacing="0" w:line="25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6E8">
              <w:rPr>
                <w:rFonts w:asciiTheme="minorHAnsi" w:eastAsia="+mn-ea" w:hAnsiTheme="minorHAnsi" w:cstheme="minorHAnsi"/>
                <w:b/>
                <w:bCs/>
                <w:color w:val="000000" w:themeColor="text1"/>
                <w:kern w:val="24"/>
                <w:sz w:val="22"/>
                <w:szCs w:val="22"/>
              </w:rPr>
              <w:t>QS1 Referral to a specialist</w:t>
            </w:r>
            <w:r w:rsidRPr="009676E8">
              <w:rPr>
                <w:rFonts w:asciiTheme="minorHAnsi" w:eastAsia="+mn-ea" w:hAnsiTheme="minorHAnsi" w:cstheme="minorHAnsi"/>
                <w:color w:val="000000" w:themeColor="text1"/>
                <w:kern w:val="24"/>
                <w:sz w:val="22"/>
                <w:szCs w:val="22"/>
              </w:rPr>
              <w:t>: Children and young people presenting with a suspected seizure are seen by a specialist in the diagnosis and management of the epilepsies within 2 weeks of presentation</w:t>
            </w:r>
          </w:p>
          <w:p w14:paraId="34C7DA52" w14:textId="77777777" w:rsidR="009676E8" w:rsidRPr="009676E8" w:rsidRDefault="009676E8" w:rsidP="009676E8">
            <w:pPr>
              <w:pStyle w:val="NormalWeb"/>
              <w:spacing w:before="0" w:beforeAutospacing="0" w:after="0" w:afterAutospacing="0" w:line="25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6E8">
              <w:rPr>
                <w:rFonts w:asciiTheme="minorHAnsi" w:eastAsia="+mn-ea" w:hAnsiTheme="minorHAnsi" w:cstheme="minorHAnsi"/>
                <w:b/>
                <w:bCs/>
                <w:color w:val="000000" w:themeColor="text1"/>
                <w:kern w:val="24"/>
                <w:sz w:val="22"/>
                <w:szCs w:val="22"/>
              </w:rPr>
              <w:t>QS5 ESN</w:t>
            </w:r>
            <w:r w:rsidRPr="009676E8">
              <w:rPr>
                <w:rFonts w:asciiTheme="minorHAnsi" w:eastAsia="+mn-ea" w:hAnsiTheme="minorHAnsi" w:cstheme="minorHAnsi"/>
                <w:color w:val="000000" w:themeColor="text1"/>
                <w:kern w:val="24"/>
                <w:sz w:val="22"/>
                <w:szCs w:val="22"/>
              </w:rPr>
              <w:t>: Children and young people with epilepsy are seen by an epilepsy specialist nurse who they can contact between scheduled reviews.</w:t>
            </w:r>
          </w:p>
          <w:p w14:paraId="720F3E3F" w14:textId="77777777" w:rsidR="009676E8" w:rsidRPr="009676E8" w:rsidRDefault="009676E8" w:rsidP="009676E8">
            <w:pPr>
              <w:pStyle w:val="NormalWeb"/>
              <w:spacing w:before="0" w:beforeAutospacing="0" w:after="0" w:afterAutospacing="0" w:line="25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6E8">
              <w:rPr>
                <w:rFonts w:asciiTheme="minorHAnsi" w:eastAsia="+mn-ea" w:hAnsiTheme="minorHAnsi" w:cstheme="minorHAnsi"/>
                <w:b/>
                <w:bCs/>
                <w:color w:val="000000" w:themeColor="text1"/>
                <w:kern w:val="24"/>
                <w:sz w:val="22"/>
                <w:szCs w:val="22"/>
              </w:rPr>
              <w:t>QS7 Referral to tertiary care</w:t>
            </w:r>
            <w:r w:rsidRPr="009676E8">
              <w:rPr>
                <w:rFonts w:asciiTheme="minorHAnsi" w:eastAsia="+mn-ea" w:hAnsiTheme="minorHAnsi" w:cstheme="minorHAnsi"/>
                <w:color w:val="000000" w:themeColor="text1"/>
                <w:kern w:val="24"/>
                <w:sz w:val="22"/>
                <w:szCs w:val="22"/>
              </w:rPr>
              <w:t>: Children and young people who meet the criteria for referral to a tertiary care specialist are seen within 4 weeks of referral.</w:t>
            </w:r>
          </w:p>
          <w:p w14:paraId="16F16362" w14:textId="77777777" w:rsidR="009676E8" w:rsidRPr="009676E8" w:rsidRDefault="009676E8" w:rsidP="009676E8">
            <w:pPr>
              <w:cnfStyle w:val="000000000000" w:firstRow="0" w:lastRow="0" w:firstColumn="0" w:lastColumn="0" w:oddVBand="0" w:evenVBand="0" w:oddHBand="0" w:evenHBand="0" w:firstRowFirstColumn="0" w:firstRowLastColumn="0" w:lastRowFirstColumn="0" w:lastRowLastColumn="0"/>
              <w:rPr>
                <w:rFonts w:cstheme="minorHAnsi"/>
                <w:sz w:val="21"/>
                <w:szCs w:val="21"/>
              </w:rPr>
            </w:pPr>
          </w:p>
        </w:tc>
      </w:tr>
    </w:tbl>
    <w:p w14:paraId="0A91073D" w14:textId="77777777" w:rsidR="00883387" w:rsidRPr="009676E8" w:rsidRDefault="00883387" w:rsidP="00883387">
      <w:pPr>
        <w:ind w:left="360"/>
        <w:rPr>
          <w:rFonts w:cstheme="minorHAnsi"/>
        </w:rPr>
      </w:pPr>
    </w:p>
    <w:p w14:paraId="45E2C500" w14:textId="77B4B531" w:rsidR="00F84E0C" w:rsidRDefault="00F84E0C">
      <w:pPr>
        <w:rPr>
          <w:rFonts w:cstheme="minorHAnsi"/>
        </w:rPr>
      </w:pPr>
    </w:p>
    <w:tbl>
      <w:tblPr>
        <w:tblStyle w:val="Lisa"/>
        <w:tblW w:w="15142" w:type="dxa"/>
        <w:tblLook w:val="04A0" w:firstRow="1" w:lastRow="0" w:firstColumn="1" w:lastColumn="0" w:noHBand="0" w:noVBand="1"/>
      </w:tblPr>
      <w:tblGrid>
        <w:gridCol w:w="3964"/>
        <w:gridCol w:w="3606"/>
        <w:gridCol w:w="3786"/>
        <w:gridCol w:w="3786"/>
      </w:tblGrid>
      <w:tr w:rsidR="0007278E" w14:paraId="67BCC7AA" w14:textId="77777777" w:rsidTr="0007278E">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3964" w:type="dxa"/>
          </w:tcPr>
          <w:p w14:paraId="1EE7BA96" w14:textId="6425D5E1" w:rsidR="0007278E" w:rsidRDefault="0007278E">
            <w:pPr>
              <w:rPr>
                <w:rFonts w:cstheme="minorHAnsi"/>
              </w:rPr>
            </w:pPr>
            <w:r>
              <w:rPr>
                <w:rFonts w:cstheme="minorHAnsi"/>
                <w:b/>
                <w:sz w:val="21"/>
                <w:szCs w:val="21"/>
              </w:rPr>
              <w:t>2018 Organisational Audit Mental Health Provision Measure</w:t>
            </w:r>
          </w:p>
        </w:tc>
        <w:tc>
          <w:tcPr>
            <w:tcW w:w="3606" w:type="dxa"/>
          </w:tcPr>
          <w:p w14:paraId="3AEDD639" w14:textId="16F178E9" w:rsidR="0007278E" w:rsidRDefault="0007278E">
            <w:pPr>
              <w:cnfStyle w:val="100000000000" w:firstRow="1" w:lastRow="0" w:firstColumn="0" w:lastColumn="0" w:oddVBand="0" w:evenVBand="0" w:oddHBand="0" w:evenHBand="0" w:firstRowFirstColumn="0" w:firstRowLastColumn="0" w:lastRowFirstColumn="0" w:lastRowLastColumn="0"/>
              <w:rPr>
                <w:rFonts w:cstheme="minorHAnsi"/>
              </w:rPr>
            </w:pPr>
            <w:r w:rsidRPr="00124958">
              <w:rPr>
                <w:rFonts w:cstheme="minorHAnsi"/>
                <w:b/>
                <w:sz w:val="21"/>
                <w:szCs w:val="21"/>
              </w:rPr>
              <w:t>Comparative analysis criteria</w:t>
            </w:r>
          </w:p>
        </w:tc>
        <w:tc>
          <w:tcPr>
            <w:tcW w:w="3786" w:type="dxa"/>
          </w:tcPr>
          <w:p w14:paraId="5140185B" w14:textId="1FCD581B" w:rsidR="0007278E" w:rsidRDefault="0007278E">
            <w:pPr>
              <w:cnfStyle w:val="100000000000" w:firstRow="1" w:lastRow="0" w:firstColumn="0" w:lastColumn="0" w:oddVBand="0" w:evenVBand="0" w:oddHBand="0" w:evenHBand="0" w:firstRowFirstColumn="0" w:firstRowLastColumn="0" w:lastRowFirstColumn="0" w:lastRowLastColumn="0"/>
              <w:rPr>
                <w:rFonts w:cstheme="minorHAnsi"/>
              </w:rPr>
            </w:pPr>
            <w:r w:rsidRPr="00124958">
              <w:rPr>
                <w:rFonts w:cstheme="minorHAnsi"/>
                <w:b/>
                <w:sz w:val="21"/>
                <w:szCs w:val="21"/>
              </w:rPr>
              <w:t>Clinical audit Mental Health diagnosis</w:t>
            </w:r>
          </w:p>
        </w:tc>
        <w:tc>
          <w:tcPr>
            <w:tcW w:w="3786" w:type="dxa"/>
          </w:tcPr>
          <w:p w14:paraId="22F3381F" w14:textId="30A591F5" w:rsidR="0007278E" w:rsidRDefault="0007278E">
            <w:pPr>
              <w:cnfStyle w:val="100000000000" w:firstRow="1" w:lastRow="0" w:firstColumn="0" w:lastColumn="0" w:oddVBand="0" w:evenVBand="0" w:oddHBand="0" w:evenHBand="0" w:firstRowFirstColumn="0" w:firstRowLastColumn="0" w:lastRowFirstColumn="0" w:lastRowLastColumn="0"/>
              <w:rPr>
                <w:rFonts w:cstheme="minorHAnsi"/>
              </w:rPr>
            </w:pPr>
            <w:r w:rsidRPr="0007278E">
              <w:rPr>
                <w:rFonts w:eastAsia="+mn-ea" w:cstheme="minorHAnsi"/>
                <w:b/>
                <w:bCs/>
                <w:kern w:val="24"/>
                <w:sz w:val="22"/>
              </w:rPr>
              <w:t>Clinical audit input from a mental Health Professional</w:t>
            </w:r>
          </w:p>
        </w:tc>
      </w:tr>
      <w:tr w:rsidR="0007278E" w14:paraId="208E1917" w14:textId="77777777" w:rsidTr="0007278E">
        <w:trPr>
          <w:trHeight w:val="662"/>
        </w:trPr>
        <w:tc>
          <w:tcPr>
            <w:cnfStyle w:val="001000000000" w:firstRow="0" w:lastRow="0" w:firstColumn="1" w:lastColumn="0" w:oddVBand="0" w:evenVBand="0" w:oddHBand="0" w:evenHBand="0" w:firstRowFirstColumn="0" w:firstRowLastColumn="0" w:lastRowFirstColumn="0" w:lastRowLastColumn="0"/>
            <w:tcW w:w="3964" w:type="dxa"/>
          </w:tcPr>
          <w:p w14:paraId="71295A78" w14:textId="010D2FE4" w:rsidR="0007278E" w:rsidRDefault="0007278E" w:rsidP="0007278E">
            <w:pPr>
              <w:rPr>
                <w:rFonts w:cstheme="minorHAnsi"/>
              </w:rPr>
            </w:pPr>
            <w:r w:rsidRPr="0007278E">
              <w:rPr>
                <w:rFonts w:cstheme="minorHAnsi"/>
              </w:rPr>
              <w:t>Does your Health Board/Trust facilitate mental health provision within epilepsy clinics?</w:t>
            </w:r>
          </w:p>
          <w:p w14:paraId="67CF1543" w14:textId="77777777" w:rsidR="0007278E" w:rsidRPr="0007278E" w:rsidRDefault="0007278E" w:rsidP="0007278E">
            <w:pPr>
              <w:rPr>
                <w:rFonts w:cstheme="minorHAnsi"/>
              </w:rPr>
            </w:pPr>
            <w:r w:rsidRPr="0007278E">
              <w:rPr>
                <w:rFonts w:cstheme="minorHAnsi"/>
              </w:rPr>
              <w:t>N.B.</w:t>
            </w:r>
          </w:p>
          <w:p w14:paraId="0E6F9717" w14:textId="77777777" w:rsidR="0007278E" w:rsidRPr="0007278E" w:rsidRDefault="0007278E" w:rsidP="0007278E">
            <w:pPr>
              <w:rPr>
                <w:rFonts w:cstheme="minorHAnsi"/>
              </w:rPr>
            </w:pPr>
            <w:r w:rsidRPr="0007278E">
              <w:rPr>
                <w:rFonts w:cstheme="minorHAnsi"/>
              </w:rPr>
              <w:t>Is this to be broken down into three sub-set groups of:</w:t>
            </w:r>
          </w:p>
          <w:p w14:paraId="6A040879" w14:textId="77777777" w:rsidR="0007278E" w:rsidRPr="0007278E" w:rsidRDefault="0007278E" w:rsidP="0007278E">
            <w:pPr>
              <w:numPr>
                <w:ilvl w:val="0"/>
                <w:numId w:val="12"/>
              </w:numPr>
              <w:rPr>
                <w:rFonts w:cstheme="minorHAnsi"/>
              </w:rPr>
            </w:pPr>
            <w:r w:rsidRPr="0007278E">
              <w:rPr>
                <w:rFonts w:cstheme="minorHAnsi"/>
              </w:rPr>
              <w:t>Epilepsy Clinics where mental health professionals can provide direct co-located clinical care</w:t>
            </w:r>
            <w:r w:rsidRPr="0007278E">
              <w:rPr>
                <w:rFonts w:cstheme="minorHAnsi"/>
              </w:rPr>
              <w:tab/>
            </w:r>
          </w:p>
          <w:p w14:paraId="37C5EFDC" w14:textId="77777777" w:rsidR="0007278E" w:rsidRPr="0007278E" w:rsidRDefault="0007278E" w:rsidP="0007278E">
            <w:pPr>
              <w:numPr>
                <w:ilvl w:val="0"/>
                <w:numId w:val="12"/>
              </w:numPr>
              <w:rPr>
                <w:rFonts w:cstheme="minorHAnsi"/>
              </w:rPr>
            </w:pPr>
            <w:r w:rsidRPr="0007278E">
              <w:rPr>
                <w:rFonts w:cstheme="minorHAnsi"/>
              </w:rPr>
              <w:t>MDT meetings where epilepsy and mental health professionals discuss individual patients</w:t>
            </w:r>
            <w:r w:rsidRPr="0007278E">
              <w:rPr>
                <w:rFonts w:cstheme="minorHAnsi"/>
              </w:rPr>
              <w:tab/>
            </w:r>
          </w:p>
          <w:p w14:paraId="3F8FA5F6" w14:textId="77777777" w:rsidR="0007278E" w:rsidRPr="0007278E" w:rsidRDefault="0007278E" w:rsidP="0007278E">
            <w:pPr>
              <w:numPr>
                <w:ilvl w:val="0"/>
                <w:numId w:val="12"/>
              </w:numPr>
              <w:rPr>
                <w:rFonts w:cstheme="minorHAnsi"/>
              </w:rPr>
            </w:pPr>
            <w:r w:rsidRPr="0007278E">
              <w:rPr>
                <w:rFonts w:cstheme="minorHAnsi"/>
              </w:rPr>
              <w:t>Other</w:t>
            </w:r>
          </w:p>
          <w:p w14:paraId="71F2EE61" w14:textId="77777777" w:rsidR="0007278E" w:rsidRPr="0007278E" w:rsidRDefault="0007278E" w:rsidP="0007278E">
            <w:pPr>
              <w:rPr>
                <w:rFonts w:cstheme="minorHAnsi"/>
              </w:rPr>
            </w:pPr>
          </w:p>
          <w:p w14:paraId="5044ACC2" w14:textId="77777777" w:rsidR="0007278E" w:rsidRDefault="0007278E">
            <w:pPr>
              <w:rPr>
                <w:rFonts w:cstheme="minorHAnsi"/>
              </w:rPr>
            </w:pPr>
          </w:p>
        </w:tc>
        <w:tc>
          <w:tcPr>
            <w:tcW w:w="3606" w:type="dxa"/>
          </w:tcPr>
          <w:p w14:paraId="75A46CCF" w14:textId="6246C46C" w:rsidR="0007278E" w:rsidRPr="0007278E" w:rsidRDefault="0007278E">
            <w:pPr>
              <w:cnfStyle w:val="000000000000" w:firstRow="0" w:lastRow="0" w:firstColumn="0" w:lastColumn="0" w:oddVBand="0" w:evenVBand="0" w:oddHBand="0" w:evenHBand="0" w:firstRowFirstColumn="0" w:firstRowLastColumn="0" w:lastRowFirstColumn="0" w:lastRowLastColumn="0"/>
              <w:rPr>
                <w:rFonts w:cstheme="minorHAnsi"/>
                <w:b/>
              </w:rPr>
            </w:pPr>
            <w:proofErr w:type="gramStart"/>
            <w:r w:rsidRPr="0007278E">
              <w:rPr>
                <w:rFonts w:cstheme="minorHAnsi"/>
                <w:b/>
              </w:rPr>
              <w:t>Yes</w:t>
            </w:r>
            <w:proofErr w:type="gramEnd"/>
            <w:r w:rsidRPr="0007278E">
              <w:rPr>
                <w:rFonts w:cstheme="minorHAnsi"/>
                <w:b/>
              </w:rPr>
              <w:t xml:space="preserve"> vs No</w:t>
            </w:r>
          </w:p>
        </w:tc>
        <w:tc>
          <w:tcPr>
            <w:tcW w:w="3786" w:type="dxa"/>
          </w:tcPr>
          <w:p w14:paraId="6ADB8E27" w14:textId="77777777" w:rsidR="0007278E" w:rsidRPr="0007278E" w:rsidRDefault="0007278E" w:rsidP="0007278E">
            <w:pPr>
              <w:cnfStyle w:val="000000000000" w:firstRow="0" w:lastRow="0" w:firstColumn="0" w:lastColumn="0" w:oddVBand="0" w:evenVBand="0" w:oddHBand="0" w:evenHBand="0" w:firstRowFirstColumn="0" w:firstRowLastColumn="0" w:lastRowFirstColumn="0" w:lastRowLastColumn="0"/>
              <w:rPr>
                <w:rFonts w:cstheme="minorHAnsi"/>
                <w:sz w:val="22"/>
              </w:rPr>
            </w:pPr>
            <w:r w:rsidRPr="0007278E">
              <w:rPr>
                <w:rFonts w:cstheme="minorHAnsi"/>
                <w:b/>
                <w:bCs/>
                <w:sz w:val="22"/>
              </w:rPr>
              <w:t>Section 5 Description of episodes</w:t>
            </w:r>
          </w:p>
          <w:p w14:paraId="03E96DDA" w14:textId="77777777" w:rsidR="0007278E" w:rsidRPr="0007278E" w:rsidRDefault="0007278E" w:rsidP="0007278E">
            <w:pPr>
              <w:cnfStyle w:val="000000000000" w:firstRow="0" w:lastRow="0" w:firstColumn="0" w:lastColumn="0" w:oddVBand="0" w:evenVBand="0" w:oddHBand="0" w:evenHBand="0" w:firstRowFirstColumn="0" w:firstRowLastColumn="0" w:lastRowFirstColumn="0" w:lastRowLastColumn="0"/>
              <w:rPr>
                <w:rFonts w:cstheme="minorHAnsi"/>
                <w:sz w:val="22"/>
              </w:rPr>
            </w:pPr>
            <w:r w:rsidRPr="0007278E">
              <w:rPr>
                <w:rFonts w:cstheme="minorHAnsi"/>
                <w:b/>
                <w:bCs/>
                <w:sz w:val="22"/>
              </w:rPr>
              <w:t>Q5.5</w:t>
            </w:r>
            <w:r w:rsidRPr="0007278E">
              <w:rPr>
                <w:rFonts w:cstheme="minorHAnsi"/>
                <w:sz w:val="22"/>
              </w:rPr>
              <w:t>: Add or edit details of any known mental health problem(s)</w:t>
            </w:r>
          </w:p>
          <w:p w14:paraId="2D27E517" w14:textId="77777777" w:rsidR="0007278E" w:rsidRPr="0007278E" w:rsidRDefault="0007278E" w:rsidP="0007278E">
            <w:pPr>
              <w:cnfStyle w:val="000000000000" w:firstRow="0" w:lastRow="0" w:firstColumn="0" w:lastColumn="0" w:oddVBand="0" w:evenVBand="0" w:oddHBand="0" w:evenHBand="0" w:firstRowFirstColumn="0" w:firstRowLastColumn="0" w:lastRowFirstColumn="0" w:lastRowLastColumn="0"/>
              <w:rPr>
                <w:rFonts w:cstheme="minorHAnsi"/>
                <w:sz w:val="22"/>
              </w:rPr>
            </w:pPr>
            <w:r w:rsidRPr="0007278E">
              <w:rPr>
                <w:rFonts w:cstheme="minorHAnsi"/>
                <w:sz w:val="22"/>
              </w:rPr>
              <w:t>Mood disorder</w:t>
            </w:r>
          </w:p>
          <w:p w14:paraId="6E8C733A" w14:textId="77777777" w:rsidR="0007278E" w:rsidRPr="0007278E" w:rsidRDefault="0007278E" w:rsidP="0007278E">
            <w:pPr>
              <w:cnfStyle w:val="000000000000" w:firstRow="0" w:lastRow="0" w:firstColumn="0" w:lastColumn="0" w:oddVBand="0" w:evenVBand="0" w:oddHBand="0" w:evenHBand="0" w:firstRowFirstColumn="0" w:firstRowLastColumn="0" w:lastRowFirstColumn="0" w:lastRowLastColumn="0"/>
              <w:rPr>
                <w:rFonts w:cstheme="minorHAnsi"/>
                <w:sz w:val="22"/>
              </w:rPr>
            </w:pPr>
            <w:r w:rsidRPr="0007278E">
              <w:rPr>
                <w:rFonts w:cstheme="minorHAnsi"/>
                <w:sz w:val="22"/>
              </w:rPr>
              <w:t>Anxiety disorder</w:t>
            </w:r>
          </w:p>
          <w:p w14:paraId="1D2D6A0A" w14:textId="77777777" w:rsidR="0007278E" w:rsidRPr="0007278E" w:rsidRDefault="0007278E" w:rsidP="0007278E">
            <w:pPr>
              <w:cnfStyle w:val="000000000000" w:firstRow="0" w:lastRow="0" w:firstColumn="0" w:lastColumn="0" w:oddVBand="0" w:evenVBand="0" w:oddHBand="0" w:evenHBand="0" w:firstRowFirstColumn="0" w:firstRowLastColumn="0" w:lastRowFirstColumn="0" w:lastRowLastColumn="0"/>
              <w:rPr>
                <w:rFonts w:cstheme="minorHAnsi"/>
                <w:sz w:val="22"/>
              </w:rPr>
            </w:pPr>
            <w:r w:rsidRPr="0007278E">
              <w:rPr>
                <w:rFonts w:cstheme="minorHAnsi"/>
                <w:sz w:val="22"/>
              </w:rPr>
              <w:t>Emotional/behavioural</w:t>
            </w:r>
          </w:p>
          <w:p w14:paraId="7249BFBF" w14:textId="77777777" w:rsidR="0007278E" w:rsidRPr="0007278E" w:rsidRDefault="0007278E" w:rsidP="0007278E">
            <w:pPr>
              <w:cnfStyle w:val="000000000000" w:firstRow="0" w:lastRow="0" w:firstColumn="0" w:lastColumn="0" w:oddVBand="0" w:evenVBand="0" w:oddHBand="0" w:evenHBand="0" w:firstRowFirstColumn="0" w:firstRowLastColumn="0" w:lastRowFirstColumn="0" w:lastRowLastColumn="0"/>
              <w:rPr>
                <w:rFonts w:cstheme="minorHAnsi"/>
                <w:sz w:val="22"/>
              </w:rPr>
            </w:pPr>
            <w:proofErr w:type="spellStart"/>
            <w:r w:rsidRPr="0007278E">
              <w:rPr>
                <w:rFonts w:cstheme="minorHAnsi"/>
                <w:sz w:val="22"/>
              </w:rPr>
              <w:t>Self harm</w:t>
            </w:r>
            <w:proofErr w:type="spellEnd"/>
          </w:p>
          <w:p w14:paraId="124DF27C" w14:textId="77777777" w:rsidR="0007278E" w:rsidRPr="0007278E" w:rsidRDefault="0007278E" w:rsidP="0007278E">
            <w:pPr>
              <w:cnfStyle w:val="000000000000" w:firstRow="0" w:lastRow="0" w:firstColumn="0" w:lastColumn="0" w:oddVBand="0" w:evenVBand="0" w:oddHBand="0" w:evenHBand="0" w:firstRowFirstColumn="0" w:firstRowLastColumn="0" w:lastRowFirstColumn="0" w:lastRowLastColumn="0"/>
              <w:rPr>
                <w:rFonts w:cstheme="minorHAnsi"/>
                <w:sz w:val="22"/>
              </w:rPr>
            </w:pPr>
            <w:r w:rsidRPr="0007278E">
              <w:rPr>
                <w:rFonts w:cstheme="minorHAnsi"/>
                <w:sz w:val="22"/>
              </w:rPr>
              <w:t>Other</w:t>
            </w:r>
          </w:p>
          <w:p w14:paraId="3FEF3557" w14:textId="77777777" w:rsidR="0007278E" w:rsidRPr="0007278E" w:rsidRDefault="0007278E">
            <w:pPr>
              <w:cnfStyle w:val="000000000000" w:firstRow="0" w:lastRow="0" w:firstColumn="0" w:lastColumn="0" w:oddVBand="0" w:evenVBand="0" w:oddHBand="0" w:evenHBand="0" w:firstRowFirstColumn="0" w:firstRowLastColumn="0" w:lastRowFirstColumn="0" w:lastRowLastColumn="0"/>
              <w:rPr>
                <w:rFonts w:cstheme="minorHAnsi"/>
                <w:sz w:val="22"/>
              </w:rPr>
            </w:pPr>
          </w:p>
        </w:tc>
        <w:tc>
          <w:tcPr>
            <w:tcW w:w="3786" w:type="dxa"/>
          </w:tcPr>
          <w:p w14:paraId="050301E8" w14:textId="77777777" w:rsidR="0007278E" w:rsidRPr="0007278E" w:rsidRDefault="0007278E" w:rsidP="0007278E">
            <w:pPr>
              <w:cnfStyle w:val="000000000000" w:firstRow="0" w:lastRow="0" w:firstColumn="0" w:lastColumn="0" w:oddVBand="0" w:evenVBand="0" w:oddHBand="0" w:evenHBand="0" w:firstRowFirstColumn="0" w:firstRowLastColumn="0" w:lastRowFirstColumn="0" w:lastRowLastColumn="0"/>
              <w:rPr>
                <w:rFonts w:cstheme="minorHAnsi"/>
                <w:sz w:val="22"/>
              </w:rPr>
            </w:pPr>
            <w:r w:rsidRPr="0007278E">
              <w:rPr>
                <w:rFonts w:cstheme="minorHAnsi"/>
                <w:b/>
                <w:bCs/>
                <w:sz w:val="22"/>
              </w:rPr>
              <w:t>Section 10: Professionals / Services involved</w:t>
            </w:r>
          </w:p>
          <w:p w14:paraId="5F6CD38E" w14:textId="77777777" w:rsidR="0007278E" w:rsidRPr="0007278E" w:rsidRDefault="0007278E" w:rsidP="0007278E">
            <w:pPr>
              <w:cnfStyle w:val="000000000000" w:firstRow="0" w:lastRow="0" w:firstColumn="0" w:lastColumn="0" w:oddVBand="0" w:evenVBand="0" w:oddHBand="0" w:evenHBand="0" w:firstRowFirstColumn="0" w:firstRowLastColumn="0" w:lastRowFirstColumn="0" w:lastRowLastColumn="0"/>
              <w:rPr>
                <w:rFonts w:cstheme="minorHAnsi"/>
                <w:sz w:val="22"/>
              </w:rPr>
            </w:pPr>
            <w:r w:rsidRPr="0007278E">
              <w:rPr>
                <w:rFonts w:cstheme="minorHAnsi"/>
                <w:b/>
                <w:bCs/>
                <w:sz w:val="22"/>
              </w:rPr>
              <w:t xml:space="preserve">Qs 1.8 to 10.13: </w:t>
            </w:r>
            <w:r w:rsidRPr="0007278E">
              <w:rPr>
                <w:rFonts w:cstheme="minorHAnsi"/>
                <w:sz w:val="22"/>
              </w:rPr>
              <w:t>Is there evidence the child has current or previous evidence of input from any of:</w:t>
            </w:r>
          </w:p>
          <w:p w14:paraId="6CFCEA37" w14:textId="77777777" w:rsidR="0007278E" w:rsidRPr="0007278E" w:rsidRDefault="0007278E" w:rsidP="0007278E">
            <w:pPr>
              <w:cnfStyle w:val="000000000000" w:firstRow="0" w:lastRow="0" w:firstColumn="0" w:lastColumn="0" w:oddVBand="0" w:evenVBand="0" w:oddHBand="0" w:evenHBand="0" w:firstRowFirstColumn="0" w:firstRowLastColumn="0" w:lastRowFirstColumn="0" w:lastRowLastColumn="0"/>
              <w:rPr>
                <w:rFonts w:cstheme="minorHAnsi"/>
                <w:sz w:val="22"/>
              </w:rPr>
            </w:pPr>
            <w:r w:rsidRPr="0007278E">
              <w:rPr>
                <w:rFonts w:cstheme="minorHAnsi"/>
                <w:sz w:val="22"/>
              </w:rPr>
              <w:t xml:space="preserve"> -Clinical psychologist</w:t>
            </w:r>
          </w:p>
          <w:p w14:paraId="3DB234F2" w14:textId="77777777" w:rsidR="0007278E" w:rsidRPr="0007278E" w:rsidRDefault="0007278E" w:rsidP="0007278E">
            <w:pPr>
              <w:cnfStyle w:val="000000000000" w:firstRow="0" w:lastRow="0" w:firstColumn="0" w:lastColumn="0" w:oddVBand="0" w:evenVBand="0" w:oddHBand="0" w:evenHBand="0" w:firstRowFirstColumn="0" w:firstRowLastColumn="0" w:lastRowFirstColumn="0" w:lastRowLastColumn="0"/>
              <w:rPr>
                <w:rFonts w:cstheme="minorHAnsi"/>
                <w:sz w:val="22"/>
              </w:rPr>
            </w:pPr>
            <w:r w:rsidRPr="0007278E">
              <w:rPr>
                <w:rFonts w:cstheme="minorHAnsi"/>
                <w:sz w:val="22"/>
              </w:rPr>
              <w:t>- Educational psychologist</w:t>
            </w:r>
          </w:p>
          <w:p w14:paraId="78A5F037" w14:textId="77777777" w:rsidR="0007278E" w:rsidRPr="0007278E" w:rsidRDefault="0007278E" w:rsidP="0007278E">
            <w:pPr>
              <w:cnfStyle w:val="000000000000" w:firstRow="0" w:lastRow="0" w:firstColumn="0" w:lastColumn="0" w:oddVBand="0" w:evenVBand="0" w:oddHBand="0" w:evenHBand="0" w:firstRowFirstColumn="0" w:firstRowLastColumn="0" w:lastRowFirstColumn="0" w:lastRowLastColumn="0"/>
              <w:rPr>
                <w:rFonts w:cstheme="minorHAnsi"/>
                <w:sz w:val="22"/>
              </w:rPr>
            </w:pPr>
            <w:r w:rsidRPr="0007278E">
              <w:rPr>
                <w:rFonts w:cstheme="minorHAnsi"/>
                <w:sz w:val="22"/>
              </w:rPr>
              <w:t>- Psychiatrist</w:t>
            </w:r>
          </w:p>
          <w:p w14:paraId="10FD790D" w14:textId="77777777" w:rsidR="0007278E" w:rsidRPr="0007278E" w:rsidRDefault="0007278E" w:rsidP="0007278E">
            <w:pPr>
              <w:cnfStyle w:val="000000000000" w:firstRow="0" w:lastRow="0" w:firstColumn="0" w:lastColumn="0" w:oddVBand="0" w:evenVBand="0" w:oddHBand="0" w:evenHBand="0" w:firstRowFirstColumn="0" w:firstRowLastColumn="0" w:lastRowFirstColumn="0" w:lastRowLastColumn="0"/>
              <w:rPr>
                <w:rFonts w:cstheme="minorHAnsi"/>
                <w:sz w:val="22"/>
              </w:rPr>
            </w:pPr>
            <w:r w:rsidRPr="0007278E">
              <w:rPr>
                <w:rFonts w:cstheme="minorHAnsi"/>
                <w:sz w:val="22"/>
              </w:rPr>
              <w:t>- Neuropsychologist</w:t>
            </w:r>
          </w:p>
          <w:p w14:paraId="67199FFE" w14:textId="77777777" w:rsidR="0007278E" w:rsidRPr="0007278E" w:rsidRDefault="0007278E" w:rsidP="0007278E">
            <w:pPr>
              <w:cnfStyle w:val="000000000000" w:firstRow="0" w:lastRow="0" w:firstColumn="0" w:lastColumn="0" w:oddVBand="0" w:evenVBand="0" w:oddHBand="0" w:evenHBand="0" w:firstRowFirstColumn="0" w:firstRowLastColumn="0" w:lastRowFirstColumn="0" w:lastRowLastColumn="0"/>
              <w:rPr>
                <w:rFonts w:cstheme="minorHAnsi"/>
                <w:sz w:val="22"/>
              </w:rPr>
            </w:pPr>
            <w:r w:rsidRPr="0007278E">
              <w:rPr>
                <w:rFonts w:cstheme="minorHAnsi"/>
                <w:sz w:val="22"/>
              </w:rPr>
              <w:t>- Counselling service</w:t>
            </w:r>
          </w:p>
          <w:p w14:paraId="5D1BBCEC" w14:textId="77777777" w:rsidR="0007278E" w:rsidRPr="0007278E" w:rsidRDefault="0007278E" w:rsidP="0007278E">
            <w:pPr>
              <w:cnfStyle w:val="000000000000" w:firstRow="0" w:lastRow="0" w:firstColumn="0" w:lastColumn="0" w:oddVBand="0" w:evenVBand="0" w:oddHBand="0" w:evenHBand="0" w:firstRowFirstColumn="0" w:firstRowLastColumn="0" w:lastRowFirstColumn="0" w:lastRowLastColumn="0"/>
              <w:rPr>
                <w:rFonts w:cstheme="minorHAnsi"/>
              </w:rPr>
            </w:pPr>
            <w:r w:rsidRPr="0007278E">
              <w:rPr>
                <w:rFonts w:cstheme="minorHAnsi"/>
                <w:sz w:val="22"/>
              </w:rPr>
              <w:t>- Other mental health professional</w:t>
            </w:r>
          </w:p>
          <w:p w14:paraId="56DE130F" w14:textId="77777777" w:rsidR="0007278E" w:rsidRDefault="0007278E">
            <w:pPr>
              <w:cnfStyle w:val="000000000000" w:firstRow="0" w:lastRow="0" w:firstColumn="0" w:lastColumn="0" w:oddVBand="0" w:evenVBand="0" w:oddHBand="0" w:evenHBand="0" w:firstRowFirstColumn="0" w:firstRowLastColumn="0" w:lastRowFirstColumn="0" w:lastRowLastColumn="0"/>
              <w:rPr>
                <w:rFonts w:cstheme="minorHAnsi"/>
              </w:rPr>
            </w:pPr>
          </w:p>
        </w:tc>
      </w:tr>
    </w:tbl>
    <w:tbl>
      <w:tblPr>
        <w:tblStyle w:val="Lisa1"/>
        <w:tblW w:w="15142" w:type="dxa"/>
        <w:tblLook w:val="04A0" w:firstRow="1" w:lastRow="0" w:firstColumn="1" w:lastColumn="0" w:noHBand="0" w:noVBand="1"/>
      </w:tblPr>
      <w:tblGrid>
        <w:gridCol w:w="3964"/>
        <w:gridCol w:w="3606"/>
        <w:gridCol w:w="3907"/>
        <w:gridCol w:w="3665"/>
      </w:tblGrid>
      <w:tr w:rsidR="0007278E" w14:paraId="57CA6DD9" w14:textId="77777777" w:rsidTr="006B120F">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3964" w:type="dxa"/>
          </w:tcPr>
          <w:p w14:paraId="2A3B08F7" w14:textId="1BEBF73C" w:rsidR="0007278E" w:rsidRDefault="0007278E" w:rsidP="007044CE">
            <w:pPr>
              <w:rPr>
                <w:rFonts w:cstheme="minorHAnsi"/>
              </w:rPr>
            </w:pPr>
            <w:r>
              <w:rPr>
                <w:rFonts w:cstheme="minorHAnsi"/>
                <w:b/>
                <w:sz w:val="21"/>
                <w:szCs w:val="21"/>
              </w:rPr>
              <w:lastRenderedPageBreak/>
              <w:t xml:space="preserve">2018 Organisational Audit </w:t>
            </w:r>
            <w:r>
              <w:rPr>
                <w:rFonts w:cstheme="minorHAnsi"/>
                <w:b/>
                <w:sz w:val="21"/>
                <w:szCs w:val="21"/>
              </w:rPr>
              <w:t>Neurodisability Provision</w:t>
            </w:r>
            <w:r>
              <w:rPr>
                <w:rFonts w:cstheme="minorHAnsi"/>
                <w:b/>
                <w:sz w:val="21"/>
                <w:szCs w:val="21"/>
              </w:rPr>
              <w:t xml:space="preserve"> Measure</w:t>
            </w:r>
          </w:p>
        </w:tc>
        <w:tc>
          <w:tcPr>
            <w:tcW w:w="3606" w:type="dxa"/>
          </w:tcPr>
          <w:p w14:paraId="35D3AA5F" w14:textId="77777777" w:rsidR="0007278E" w:rsidRDefault="0007278E" w:rsidP="007044CE">
            <w:pPr>
              <w:cnfStyle w:val="100000000000" w:firstRow="1" w:lastRow="0" w:firstColumn="0" w:lastColumn="0" w:oddVBand="0" w:evenVBand="0" w:oddHBand="0" w:evenHBand="0" w:firstRowFirstColumn="0" w:firstRowLastColumn="0" w:lastRowFirstColumn="0" w:lastRowLastColumn="0"/>
              <w:rPr>
                <w:rFonts w:cstheme="minorHAnsi"/>
              </w:rPr>
            </w:pPr>
            <w:r w:rsidRPr="00124958">
              <w:rPr>
                <w:rFonts w:cstheme="minorHAnsi"/>
                <w:b/>
                <w:sz w:val="21"/>
                <w:szCs w:val="21"/>
              </w:rPr>
              <w:t>Comparative analysis criteria</w:t>
            </w:r>
          </w:p>
        </w:tc>
        <w:tc>
          <w:tcPr>
            <w:tcW w:w="3907" w:type="dxa"/>
          </w:tcPr>
          <w:p w14:paraId="143BD2A9" w14:textId="42F533E6" w:rsidR="0007278E" w:rsidRDefault="0007278E" w:rsidP="007044CE">
            <w:pPr>
              <w:cnfStyle w:val="100000000000" w:firstRow="1" w:lastRow="0" w:firstColumn="0" w:lastColumn="0" w:oddVBand="0" w:evenVBand="0" w:oddHBand="0" w:evenHBand="0" w:firstRowFirstColumn="0" w:firstRowLastColumn="0" w:lastRowFirstColumn="0" w:lastRowLastColumn="0"/>
              <w:rPr>
                <w:rFonts w:cstheme="minorHAnsi"/>
              </w:rPr>
            </w:pPr>
            <w:r w:rsidRPr="00124958">
              <w:rPr>
                <w:rFonts w:cstheme="minorHAnsi"/>
                <w:b/>
                <w:sz w:val="21"/>
                <w:szCs w:val="21"/>
              </w:rPr>
              <w:t xml:space="preserve">Clinical audit </w:t>
            </w:r>
            <w:r w:rsidR="006B120F">
              <w:rPr>
                <w:rFonts w:cstheme="minorHAnsi"/>
                <w:b/>
                <w:sz w:val="21"/>
                <w:szCs w:val="21"/>
              </w:rPr>
              <w:t>neurodisability</w:t>
            </w:r>
            <w:r w:rsidRPr="00124958">
              <w:rPr>
                <w:rFonts w:cstheme="minorHAnsi"/>
                <w:b/>
                <w:sz w:val="21"/>
                <w:szCs w:val="21"/>
              </w:rPr>
              <w:t xml:space="preserve"> diagnosis</w:t>
            </w:r>
          </w:p>
        </w:tc>
        <w:tc>
          <w:tcPr>
            <w:tcW w:w="3665" w:type="dxa"/>
          </w:tcPr>
          <w:p w14:paraId="560D5032" w14:textId="1906AE11" w:rsidR="0007278E" w:rsidRDefault="0007278E" w:rsidP="007044CE">
            <w:pPr>
              <w:cnfStyle w:val="100000000000" w:firstRow="1" w:lastRow="0" w:firstColumn="0" w:lastColumn="0" w:oddVBand="0" w:evenVBand="0" w:oddHBand="0" w:evenHBand="0" w:firstRowFirstColumn="0" w:firstRowLastColumn="0" w:lastRowFirstColumn="0" w:lastRowLastColumn="0"/>
              <w:rPr>
                <w:rFonts w:cstheme="minorHAnsi"/>
              </w:rPr>
            </w:pPr>
            <w:r w:rsidRPr="0007278E">
              <w:rPr>
                <w:rFonts w:eastAsia="+mn-ea" w:cstheme="minorHAnsi"/>
                <w:b/>
                <w:bCs/>
                <w:kern w:val="24"/>
                <w:sz w:val="22"/>
              </w:rPr>
              <w:t xml:space="preserve">Clinical audit </w:t>
            </w:r>
            <w:r w:rsidR="00C37075">
              <w:rPr>
                <w:rFonts w:eastAsia="+mn-ea" w:cstheme="minorHAnsi"/>
                <w:b/>
                <w:bCs/>
                <w:kern w:val="24"/>
                <w:sz w:val="22"/>
              </w:rPr>
              <w:t>ongoing investigations</w:t>
            </w:r>
          </w:p>
        </w:tc>
      </w:tr>
      <w:tr w:rsidR="0007278E" w14:paraId="0E840495" w14:textId="77777777" w:rsidTr="006B120F">
        <w:trPr>
          <w:trHeight w:val="662"/>
        </w:trPr>
        <w:tc>
          <w:tcPr>
            <w:tcW w:w="3964" w:type="dxa"/>
          </w:tcPr>
          <w:p w14:paraId="72AEC8CB" w14:textId="77777777" w:rsidR="0007278E" w:rsidRPr="0007278E" w:rsidRDefault="0007278E" w:rsidP="0007278E">
            <w:pPr>
              <w:cnfStyle w:val="001000000000" w:firstRow="0" w:lastRow="0" w:firstColumn="1" w:lastColumn="0" w:oddVBand="0" w:evenVBand="0" w:oddHBand="0" w:evenHBand="0" w:firstRowFirstColumn="0" w:firstRowLastColumn="0" w:lastRowFirstColumn="0" w:lastRowLastColumn="0"/>
              <w:rPr>
                <w:rFonts w:cstheme="minorHAnsi"/>
                <w:sz w:val="22"/>
              </w:rPr>
            </w:pPr>
            <w:r w:rsidRPr="0007278E">
              <w:rPr>
                <w:rFonts w:cstheme="minorHAnsi"/>
                <w:sz w:val="22"/>
              </w:rPr>
              <w:t>Does the trust have agreed referral criteria for children with neurodevelopmental problems (for example ASD and ADHD)?</w:t>
            </w:r>
          </w:p>
          <w:p w14:paraId="7A301E61" w14:textId="77777777" w:rsidR="0007278E" w:rsidRPr="0007278E" w:rsidRDefault="0007278E" w:rsidP="007044CE">
            <w:pPr>
              <w:cnfStyle w:val="001000000000" w:firstRow="0" w:lastRow="0" w:firstColumn="1" w:lastColumn="0" w:oddVBand="0" w:evenVBand="0" w:oddHBand="0" w:evenHBand="0" w:firstRowFirstColumn="0" w:firstRowLastColumn="0" w:lastRowFirstColumn="0" w:lastRowLastColumn="0"/>
              <w:rPr>
                <w:rFonts w:cstheme="minorHAnsi"/>
                <w:sz w:val="22"/>
              </w:rPr>
            </w:pPr>
          </w:p>
          <w:p w14:paraId="230A597D" w14:textId="77777777" w:rsidR="0007278E" w:rsidRPr="001A00C4" w:rsidRDefault="0007278E" w:rsidP="007044CE">
            <w:pPr>
              <w:cnfStyle w:val="001000000000" w:firstRow="0" w:lastRow="0" w:firstColumn="1" w:lastColumn="0" w:oddVBand="0" w:evenVBand="0" w:oddHBand="0" w:evenHBand="0" w:firstRowFirstColumn="0" w:firstRowLastColumn="0" w:lastRowFirstColumn="0" w:lastRowLastColumn="0"/>
              <w:rPr>
                <w:rFonts w:cstheme="minorHAnsi"/>
                <w:sz w:val="22"/>
              </w:rPr>
            </w:pPr>
          </w:p>
        </w:tc>
        <w:tc>
          <w:tcPr>
            <w:tcW w:w="3606" w:type="dxa"/>
          </w:tcPr>
          <w:p w14:paraId="5F17D9C3" w14:textId="77777777" w:rsidR="0007278E" w:rsidRPr="001A00C4" w:rsidRDefault="0007278E" w:rsidP="007044CE">
            <w:pPr>
              <w:rPr>
                <w:rFonts w:cstheme="minorHAnsi"/>
                <w:b/>
                <w:sz w:val="22"/>
              </w:rPr>
            </w:pPr>
            <w:proofErr w:type="gramStart"/>
            <w:r w:rsidRPr="001A00C4">
              <w:rPr>
                <w:rFonts w:cstheme="minorHAnsi"/>
                <w:b/>
                <w:sz w:val="22"/>
              </w:rPr>
              <w:t>Yes</w:t>
            </w:r>
            <w:proofErr w:type="gramEnd"/>
            <w:r w:rsidRPr="001A00C4">
              <w:rPr>
                <w:rFonts w:cstheme="minorHAnsi"/>
                <w:b/>
                <w:sz w:val="22"/>
              </w:rPr>
              <w:t xml:space="preserve"> vs No</w:t>
            </w:r>
            <w:bookmarkStart w:id="66" w:name="_GoBack"/>
            <w:bookmarkEnd w:id="66"/>
          </w:p>
        </w:tc>
        <w:tc>
          <w:tcPr>
            <w:tcW w:w="3907" w:type="dxa"/>
          </w:tcPr>
          <w:p w14:paraId="310A0760" w14:textId="77777777" w:rsidR="0007278E" w:rsidRPr="0007278E" w:rsidRDefault="0007278E" w:rsidP="007044CE">
            <w:pPr>
              <w:rPr>
                <w:rFonts w:cstheme="minorHAnsi"/>
                <w:sz w:val="22"/>
              </w:rPr>
            </w:pPr>
            <w:r w:rsidRPr="0007278E">
              <w:rPr>
                <w:rFonts w:cstheme="minorHAnsi"/>
                <w:b/>
                <w:bCs/>
                <w:sz w:val="22"/>
              </w:rPr>
              <w:t>Section 5 Description of episodes</w:t>
            </w:r>
          </w:p>
          <w:p w14:paraId="68C9B92D" w14:textId="090B6ACF" w:rsidR="0007278E" w:rsidRPr="0007278E" w:rsidRDefault="0007278E" w:rsidP="007044CE">
            <w:pPr>
              <w:rPr>
                <w:rFonts w:cstheme="minorHAnsi"/>
                <w:sz w:val="22"/>
              </w:rPr>
            </w:pPr>
            <w:r w:rsidRPr="0007278E">
              <w:rPr>
                <w:rFonts w:cstheme="minorHAnsi"/>
                <w:b/>
                <w:bCs/>
                <w:sz w:val="22"/>
              </w:rPr>
              <w:t>Q5.</w:t>
            </w:r>
            <w:r w:rsidR="006B120F" w:rsidRPr="001A00C4">
              <w:rPr>
                <w:rFonts w:cstheme="minorHAnsi"/>
                <w:b/>
                <w:bCs/>
                <w:sz w:val="22"/>
              </w:rPr>
              <w:t>4</w:t>
            </w:r>
            <w:r w:rsidRPr="0007278E">
              <w:rPr>
                <w:rFonts w:cstheme="minorHAnsi"/>
                <w:sz w:val="22"/>
              </w:rPr>
              <w:t xml:space="preserve">: </w:t>
            </w:r>
            <w:r w:rsidR="006B120F" w:rsidRPr="001A00C4">
              <w:rPr>
                <w:rFonts w:cstheme="minorHAnsi"/>
                <w:sz w:val="22"/>
              </w:rPr>
              <w:t>Add or edit details of any known neurodisability or neurodevelopmental problem(s)</w:t>
            </w:r>
          </w:p>
          <w:tbl>
            <w:tblPr>
              <w:tblW w:w="2699" w:type="dxa"/>
              <w:tblLook w:val="04A0" w:firstRow="1" w:lastRow="0" w:firstColumn="1" w:lastColumn="0" w:noHBand="0" w:noVBand="1"/>
            </w:tblPr>
            <w:tblGrid>
              <w:gridCol w:w="2699"/>
            </w:tblGrid>
            <w:tr w:rsidR="006B120F" w:rsidRPr="006B120F" w14:paraId="4F24A6EB" w14:textId="77777777" w:rsidTr="006B120F">
              <w:trPr>
                <w:trHeight w:val="300"/>
              </w:trPr>
              <w:tc>
                <w:tcPr>
                  <w:tcW w:w="2699" w:type="dxa"/>
                  <w:shd w:val="clear" w:color="auto" w:fill="auto"/>
                  <w:noWrap/>
                  <w:vAlign w:val="bottom"/>
                  <w:hideMark/>
                </w:tcPr>
                <w:p w14:paraId="3C276A45" w14:textId="77777777" w:rsidR="006B120F" w:rsidRPr="006B120F" w:rsidRDefault="006B120F" w:rsidP="006B120F">
                  <w:pPr>
                    <w:spacing w:after="0" w:line="240" w:lineRule="auto"/>
                    <w:jc w:val="left"/>
                    <w:rPr>
                      <w:rFonts w:ascii="Calibri" w:eastAsia="Times New Roman" w:hAnsi="Calibri" w:cs="Calibri"/>
                      <w:color w:val="000000"/>
                      <w:lang w:eastAsia="en-GB"/>
                    </w:rPr>
                  </w:pPr>
                  <w:r w:rsidRPr="006B120F">
                    <w:rPr>
                      <w:rFonts w:ascii="Calibri" w:eastAsia="Times New Roman" w:hAnsi="Calibri" w:cs="Calibri"/>
                      <w:color w:val="000000"/>
                      <w:lang w:eastAsia="en-GB"/>
                    </w:rPr>
                    <w:t>Autistic spectrum disorder</w:t>
                  </w:r>
                </w:p>
              </w:tc>
            </w:tr>
            <w:tr w:rsidR="006B120F" w:rsidRPr="006B120F" w14:paraId="28D01E87" w14:textId="77777777" w:rsidTr="006B120F">
              <w:trPr>
                <w:trHeight w:val="300"/>
              </w:trPr>
              <w:tc>
                <w:tcPr>
                  <w:tcW w:w="2699" w:type="dxa"/>
                  <w:tcBorders>
                    <w:left w:val="nil"/>
                    <w:bottom w:val="nil"/>
                    <w:right w:val="nil"/>
                  </w:tcBorders>
                  <w:shd w:val="clear" w:color="auto" w:fill="auto"/>
                  <w:noWrap/>
                  <w:vAlign w:val="bottom"/>
                  <w:hideMark/>
                </w:tcPr>
                <w:p w14:paraId="4C2454A5" w14:textId="77777777" w:rsidR="006B120F" w:rsidRPr="006B120F" w:rsidRDefault="006B120F" w:rsidP="006B120F">
                  <w:pPr>
                    <w:spacing w:after="0" w:line="240" w:lineRule="auto"/>
                    <w:jc w:val="left"/>
                    <w:rPr>
                      <w:rFonts w:ascii="Calibri" w:eastAsia="Times New Roman" w:hAnsi="Calibri" w:cs="Calibri"/>
                      <w:color w:val="000000"/>
                      <w:lang w:eastAsia="en-GB"/>
                    </w:rPr>
                  </w:pPr>
                  <w:r w:rsidRPr="006B120F">
                    <w:rPr>
                      <w:rFonts w:ascii="Calibri" w:eastAsia="Times New Roman" w:hAnsi="Calibri" w:cs="Calibri"/>
                      <w:color w:val="000000"/>
                      <w:lang w:eastAsia="en-GB"/>
                    </w:rPr>
                    <w:t>Cerebral palsy</w:t>
                  </w:r>
                </w:p>
              </w:tc>
            </w:tr>
            <w:tr w:rsidR="006B120F" w:rsidRPr="006B120F" w14:paraId="6DBF1B10" w14:textId="77777777" w:rsidTr="006B120F">
              <w:trPr>
                <w:trHeight w:val="300"/>
              </w:trPr>
              <w:tc>
                <w:tcPr>
                  <w:tcW w:w="2699" w:type="dxa"/>
                  <w:tcBorders>
                    <w:top w:val="nil"/>
                    <w:left w:val="nil"/>
                    <w:bottom w:val="nil"/>
                    <w:right w:val="nil"/>
                  </w:tcBorders>
                  <w:shd w:val="clear" w:color="auto" w:fill="auto"/>
                  <w:noWrap/>
                  <w:vAlign w:val="bottom"/>
                  <w:hideMark/>
                </w:tcPr>
                <w:p w14:paraId="532FD9B0" w14:textId="77777777" w:rsidR="006B120F" w:rsidRPr="006B120F" w:rsidRDefault="006B120F" w:rsidP="006B120F">
                  <w:pPr>
                    <w:spacing w:after="0" w:line="240" w:lineRule="auto"/>
                    <w:jc w:val="left"/>
                    <w:rPr>
                      <w:rFonts w:ascii="Calibri" w:eastAsia="Times New Roman" w:hAnsi="Calibri" w:cs="Calibri"/>
                      <w:color w:val="000000"/>
                      <w:lang w:eastAsia="en-GB"/>
                    </w:rPr>
                  </w:pPr>
                  <w:r w:rsidRPr="006B120F">
                    <w:rPr>
                      <w:rFonts w:ascii="Calibri" w:eastAsia="Times New Roman" w:hAnsi="Calibri" w:cs="Calibri"/>
                      <w:color w:val="000000"/>
                      <w:lang w:eastAsia="en-GB"/>
                    </w:rPr>
                    <w:t>Neurodegenerative disease</w:t>
                  </w:r>
                </w:p>
              </w:tc>
            </w:tr>
            <w:tr w:rsidR="006B120F" w:rsidRPr="006B120F" w14:paraId="1D54E857" w14:textId="77777777" w:rsidTr="006B120F">
              <w:trPr>
                <w:trHeight w:val="300"/>
              </w:trPr>
              <w:tc>
                <w:tcPr>
                  <w:tcW w:w="2699" w:type="dxa"/>
                  <w:tcBorders>
                    <w:top w:val="nil"/>
                    <w:left w:val="nil"/>
                    <w:bottom w:val="nil"/>
                    <w:right w:val="nil"/>
                  </w:tcBorders>
                  <w:shd w:val="clear" w:color="auto" w:fill="auto"/>
                  <w:noWrap/>
                  <w:vAlign w:val="bottom"/>
                  <w:hideMark/>
                </w:tcPr>
                <w:p w14:paraId="577E24C1" w14:textId="3BDD42BE" w:rsidR="006B120F" w:rsidRPr="006B120F" w:rsidRDefault="006B120F" w:rsidP="006B120F">
                  <w:pPr>
                    <w:spacing w:after="0" w:line="240" w:lineRule="auto"/>
                    <w:jc w:val="left"/>
                    <w:rPr>
                      <w:rFonts w:ascii="Calibri" w:eastAsia="Times New Roman" w:hAnsi="Calibri" w:cs="Calibri"/>
                      <w:color w:val="000000"/>
                      <w:lang w:eastAsia="en-GB"/>
                    </w:rPr>
                  </w:pPr>
                  <w:r w:rsidRPr="006B120F">
                    <w:rPr>
                      <w:rFonts w:ascii="Calibri" w:eastAsia="Times New Roman" w:hAnsi="Calibri" w:cs="Calibri"/>
                      <w:color w:val="000000"/>
                      <w:lang w:eastAsia="en-GB"/>
                    </w:rPr>
                    <w:t>Identified chromosomal</w:t>
                  </w:r>
                  <w:r w:rsidRPr="001A00C4">
                    <w:rPr>
                      <w:rFonts w:ascii="Calibri" w:eastAsia="Times New Roman" w:hAnsi="Calibri" w:cs="Calibri"/>
                      <w:color w:val="000000"/>
                      <w:lang w:eastAsia="en-GB"/>
                    </w:rPr>
                    <w:t xml:space="preserve"> </w:t>
                  </w:r>
                  <w:r w:rsidRPr="006B120F">
                    <w:rPr>
                      <w:rFonts w:ascii="Calibri" w:eastAsia="Times New Roman" w:hAnsi="Calibri" w:cs="Calibri"/>
                      <w:color w:val="000000"/>
                      <w:lang w:eastAsia="en-GB"/>
                    </w:rPr>
                    <w:t>disorder</w:t>
                  </w:r>
                </w:p>
              </w:tc>
            </w:tr>
            <w:tr w:rsidR="006B120F" w:rsidRPr="006B120F" w14:paraId="18383C76" w14:textId="77777777" w:rsidTr="006B120F">
              <w:trPr>
                <w:trHeight w:val="300"/>
              </w:trPr>
              <w:tc>
                <w:tcPr>
                  <w:tcW w:w="2699" w:type="dxa"/>
                  <w:tcBorders>
                    <w:top w:val="nil"/>
                    <w:left w:val="nil"/>
                    <w:bottom w:val="nil"/>
                    <w:right w:val="nil"/>
                  </w:tcBorders>
                  <w:shd w:val="clear" w:color="auto" w:fill="auto"/>
                  <w:noWrap/>
                  <w:vAlign w:val="bottom"/>
                  <w:hideMark/>
                </w:tcPr>
                <w:p w14:paraId="5D621E7B" w14:textId="77777777" w:rsidR="006B120F" w:rsidRPr="006B120F" w:rsidRDefault="006B120F" w:rsidP="006B120F">
                  <w:pPr>
                    <w:spacing w:after="0" w:line="240" w:lineRule="auto"/>
                    <w:jc w:val="left"/>
                    <w:rPr>
                      <w:rFonts w:ascii="Calibri" w:eastAsia="Times New Roman" w:hAnsi="Calibri" w:cs="Calibri"/>
                      <w:color w:val="000000"/>
                      <w:lang w:eastAsia="en-GB"/>
                    </w:rPr>
                  </w:pPr>
                  <w:r w:rsidRPr="006B120F">
                    <w:rPr>
                      <w:rFonts w:ascii="Calibri" w:eastAsia="Times New Roman" w:hAnsi="Calibri" w:cs="Calibri"/>
                      <w:color w:val="000000"/>
                      <w:lang w:eastAsia="en-GB"/>
                    </w:rPr>
                    <w:t xml:space="preserve">Attention deficit hyperactivity </w:t>
                  </w:r>
                </w:p>
              </w:tc>
            </w:tr>
            <w:tr w:rsidR="006B120F" w:rsidRPr="006B120F" w14:paraId="476CF1BF" w14:textId="77777777" w:rsidTr="006B120F">
              <w:trPr>
                <w:trHeight w:val="300"/>
              </w:trPr>
              <w:tc>
                <w:tcPr>
                  <w:tcW w:w="2699" w:type="dxa"/>
                  <w:tcBorders>
                    <w:top w:val="nil"/>
                    <w:left w:val="nil"/>
                    <w:bottom w:val="nil"/>
                    <w:right w:val="nil"/>
                  </w:tcBorders>
                  <w:shd w:val="clear" w:color="auto" w:fill="auto"/>
                  <w:noWrap/>
                  <w:vAlign w:val="bottom"/>
                  <w:hideMark/>
                </w:tcPr>
                <w:p w14:paraId="4074444C" w14:textId="77777777" w:rsidR="006B120F" w:rsidRPr="006B120F" w:rsidRDefault="006B120F" w:rsidP="006B120F">
                  <w:pPr>
                    <w:spacing w:after="0" w:line="240" w:lineRule="auto"/>
                    <w:jc w:val="left"/>
                    <w:rPr>
                      <w:rFonts w:ascii="Calibri" w:eastAsia="Times New Roman" w:hAnsi="Calibri" w:cs="Calibri"/>
                      <w:color w:val="000000"/>
                      <w:lang w:eastAsia="en-GB"/>
                    </w:rPr>
                  </w:pPr>
                  <w:r w:rsidRPr="006B120F">
                    <w:rPr>
                      <w:rFonts w:ascii="Calibri" w:eastAsia="Times New Roman" w:hAnsi="Calibri" w:cs="Calibri"/>
                      <w:color w:val="000000"/>
                      <w:lang w:eastAsia="en-GB"/>
                    </w:rPr>
                    <w:t>Intellectual disability</w:t>
                  </w:r>
                </w:p>
              </w:tc>
            </w:tr>
            <w:tr w:rsidR="006B120F" w:rsidRPr="006B120F" w14:paraId="7586AEBA" w14:textId="77777777" w:rsidTr="006B120F">
              <w:trPr>
                <w:trHeight w:val="300"/>
              </w:trPr>
              <w:tc>
                <w:tcPr>
                  <w:tcW w:w="2699" w:type="dxa"/>
                  <w:tcBorders>
                    <w:top w:val="nil"/>
                    <w:left w:val="nil"/>
                    <w:bottom w:val="nil"/>
                    <w:right w:val="nil"/>
                  </w:tcBorders>
                  <w:shd w:val="clear" w:color="auto" w:fill="auto"/>
                  <w:noWrap/>
                  <w:vAlign w:val="bottom"/>
                  <w:hideMark/>
                </w:tcPr>
                <w:p w14:paraId="398319EF" w14:textId="77777777" w:rsidR="006B120F" w:rsidRPr="006B120F" w:rsidRDefault="006B120F" w:rsidP="006B120F">
                  <w:pPr>
                    <w:spacing w:after="0" w:line="240" w:lineRule="auto"/>
                    <w:jc w:val="left"/>
                    <w:rPr>
                      <w:rFonts w:ascii="Calibri" w:eastAsia="Times New Roman" w:hAnsi="Calibri" w:cs="Calibri"/>
                      <w:color w:val="000000"/>
                      <w:lang w:eastAsia="en-GB"/>
                    </w:rPr>
                  </w:pPr>
                  <w:r w:rsidRPr="006B120F">
                    <w:rPr>
                      <w:rFonts w:ascii="Calibri" w:eastAsia="Times New Roman" w:hAnsi="Calibri" w:cs="Calibri"/>
                      <w:color w:val="000000"/>
                      <w:lang w:eastAsia="en-GB"/>
                    </w:rPr>
                    <w:t>Dyspraxia</w:t>
                  </w:r>
                </w:p>
              </w:tc>
            </w:tr>
            <w:tr w:rsidR="006B120F" w:rsidRPr="006B120F" w14:paraId="0FCE1010" w14:textId="77777777" w:rsidTr="006B120F">
              <w:trPr>
                <w:trHeight w:val="300"/>
              </w:trPr>
              <w:tc>
                <w:tcPr>
                  <w:tcW w:w="2699" w:type="dxa"/>
                  <w:tcBorders>
                    <w:top w:val="nil"/>
                    <w:left w:val="nil"/>
                    <w:bottom w:val="nil"/>
                    <w:right w:val="nil"/>
                  </w:tcBorders>
                  <w:shd w:val="clear" w:color="auto" w:fill="auto"/>
                  <w:noWrap/>
                  <w:vAlign w:val="bottom"/>
                  <w:hideMark/>
                </w:tcPr>
                <w:p w14:paraId="4AEA0BA8" w14:textId="77777777" w:rsidR="006B120F" w:rsidRPr="006B120F" w:rsidRDefault="006B120F" w:rsidP="006B120F">
                  <w:pPr>
                    <w:spacing w:after="0" w:line="240" w:lineRule="auto"/>
                    <w:jc w:val="left"/>
                    <w:rPr>
                      <w:rFonts w:ascii="Calibri" w:eastAsia="Times New Roman" w:hAnsi="Calibri" w:cs="Calibri"/>
                      <w:color w:val="000000"/>
                      <w:lang w:eastAsia="en-GB"/>
                    </w:rPr>
                  </w:pPr>
                  <w:r w:rsidRPr="006B120F">
                    <w:rPr>
                      <w:rFonts w:ascii="Calibri" w:eastAsia="Times New Roman" w:hAnsi="Calibri" w:cs="Calibri"/>
                      <w:color w:val="000000"/>
                      <w:lang w:eastAsia="en-GB"/>
                    </w:rPr>
                    <w:t>Dyslexia</w:t>
                  </w:r>
                </w:p>
              </w:tc>
            </w:tr>
            <w:tr w:rsidR="006B120F" w:rsidRPr="006B120F" w14:paraId="2AB60D18" w14:textId="77777777" w:rsidTr="006B120F">
              <w:trPr>
                <w:trHeight w:val="300"/>
              </w:trPr>
              <w:tc>
                <w:tcPr>
                  <w:tcW w:w="2699" w:type="dxa"/>
                  <w:tcBorders>
                    <w:top w:val="nil"/>
                    <w:left w:val="nil"/>
                    <w:bottom w:val="nil"/>
                    <w:right w:val="nil"/>
                  </w:tcBorders>
                  <w:shd w:val="clear" w:color="auto" w:fill="auto"/>
                  <w:noWrap/>
                  <w:vAlign w:val="bottom"/>
                  <w:hideMark/>
                </w:tcPr>
                <w:p w14:paraId="6F4AFC18" w14:textId="77777777" w:rsidR="006B120F" w:rsidRPr="006B120F" w:rsidRDefault="006B120F" w:rsidP="006B120F">
                  <w:pPr>
                    <w:spacing w:after="0" w:line="240" w:lineRule="auto"/>
                    <w:jc w:val="left"/>
                    <w:rPr>
                      <w:rFonts w:ascii="Calibri" w:eastAsia="Times New Roman" w:hAnsi="Calibri" w:cs="Calibri"/>
                      <w:color w:val="000000"/>
                      <w:lang w:eastAsia="en-GB"/>
                    </w:rPr>
                  </w:pPr>
                  <w:r w:rsidRPr="006B120F">
                    <w:rPr>
                      <w:rFonts w:ascii="Calibri" w:eastAsia="Times New Roman" w:hAnsi="Calibri" w:cs="Calibri"/>
                      <w:color w:val="000000"/>
                      <w:lang w:eastAsia="en-GB"/>
                    </w:rPr>
                    <w:t>Speech disorder</w:t>
                  </w:r>
                </w:p>
              </w:tc>
            </w:tr>
            <w:tr w:rsidR="006B120F" w:rsidRPr="006B120F" w14:paraId="04B91CD0" w14:textId="77777777" w:rsidTr="006B120F">
              <w:trPr>
                <w:trHeight w:val="300"/>
              </w:trPr>
              <w:tc>
                <w:tcPr>
                  <w:tcW w:w="2699" w:type="dxa"/>
                  <w:tcBorders>
                    <w:top w:val="nil"/>
                    <w:left w:val="nil"/>
                    <w:bottom w:val="nil"/>
                    <w:right w:val="nil"/>
                  </w:tcBorders>
                  <w:shd w:val="clear" w:color="auto" w:fill="auto"/>
                  <w:noWrap/>
                  <w:vAlign w:val="bottom"/>
                  <w:hideMark/>
                </w:tcPr>
                <w:p w14:paraId="25212C9C" w14:textId="77777777" w:rsidR="006B120F" w:rsidRPr="006B120F" w:rsidRDefault="006B120F" w:rsidP="006B120F">
                  <w:pPr>
                    <w:spacing w:after="0" w:line="240" w:lineRule="auto"/>
                    <w:jc w:val="left"/>
                    <w:rPr>
                      <w:rFonts w:ascii="Calibri" w:eastAsia="Times New Roman" w:hAnsi="Calibri" w:cs="Calibri"/>
                      <w:color w:val="000000"/>
                      <w:lang w:eastAsia="en-GB"/>
                    </w:rPr>
                  </w:pPr>
                  <w:r w:rsidRPr="006B120F">
                    <w:rPr>
                      <w:rFonts w:ascii="Calibri" w:eastAsia="Times New Roman" w:hAnsi="Calibri" w:cs="Calibri"/>
                      <w:color w:val="000000"/>
                      <w:lang w:eastAsia="en-GB"/>
                    </w:rPr>
                    <w:t>Other learning difficulty</w:t>
                  </w:r>
                </w:p>
              </w:tc>
            </w:tr>
          </w:tbl>
          <w:p w14:paraId="2A259B27" w14:textId="77777777" w:rsidR="0007278E" w:rsidRPr="001A00C4" w:rsidRDefault="0007278E" w:rsidP="006B120F">
            <w:pPr>
              <w:rPr>
                <w:rFonts w:cstheme="minorHAnsi"/>
                <w:sz w:val="22"/>
              </w:rPr>
            </w:pPr>
          </w:p>
        </w:tc>
        <w:tc>
          <w:tcPr>
            <w:tcW w:w="3665" w:type="dxa"/>
          </w:tcPr>
          <w:p w14:paraId="7FBDFD55" w14:textId="77777777" w:rsidR="0007278E" w:rsidRPr="0007278E" w:rsidRDefault="0007278E" w:rsidP="007044CE">
            <w:pPr>
              <w:rPr>
                <w:rFonts w:cstheme="minorHAnsi"/>
                <w:sz w:val="22"/>
              </w:rPr>
            </w:pPr>
            <w:r w:rsidRPr="0007278E">
              <w:rPr>
                <w:rFonts w:cstheme="minorHAnsi"/>
                <w:b/>
                <w:bCs/>
                <w:sz w:val="22"/>
              </w:rPr>
              <w:t>Section 10: Professionals / Services involved</w:t>
            </w:r>
          </w:p>
          <w:p w14:paraId="36ACA1BC" w14:textId="533CA779" w:rsidR="0007278E" w:rsidRPr="0007278E" w:rsidRDefault="0007278E" w:rsidP="00BE2A9F">
            <w:pPr>
              <w:rPr>
                <w:rFonts w:cstheme="minorHAnsi"/>
                <w:sz w:val="22"/>
              </w:rPr>
            </w:pPr>
            <w:r w:rsidRPr="0007278E">
              <w:rPr>
                <w:rFonts w:cstheme="minorHAnsi"/>
                <w:b/>
                <w:bCs/>
                <w:sz w:val="22"/>
              </w:rPr>
              <w:t>Qs</w:t>
            </w:r>
            <w:r w:rsidR="00BE2A9F" w:rsidRPr="001A00C4">
              <w:rPr>
                <w:rFonts w:cstheme="minorHAnsi"/>
                <w:b/>
                <w:bCs/>
                <w:sz w:val="22"/>
              </w:rPr>
              <w:t xml:space="preserve"> </w:t>
            </w:r>
            <w:r w:rsidRPr="0007278E">
              <w:rPr>
                <w:rFonts w:cstheme="minorHAnsi"/>
                <w:b/>
                <w:bCs/>
                <w:sz w:val="22"/>
              </w:rPr>
              <w:t>1</w:t>
            </w:r>
            <w:r w:rsidR="00C37075" w:rsidRPr="001A00C4">
              <w:rPr>
                <w:rFonts w:cstheme="minorHAnsi"/>
                <w:b/>
                <w:bCs/>
                <w:sz w:val="22"/>
              </w:rPr>
              <w:t>0</w:t>
            </w:r>
            <w:r w:rsidRPr="0007278E">
              <w:rPr>
                <w:rFonts w:cstheme="minorHAnsi"/>
                <w:b/>
                <w:bCs/>
                <w:sz w:val="22"/>
              </w:rPr>
              <w:t>.</w:t>
            </w:r>
            <w:r w:rsidR="00C37075" w:rsidRPr="001A00C4">
              <w:rPr>
                <w:rFonts w:cstheme="minorHAnsi"/>
                <w:b/>
                <w:bCs/>
                <w:sz w:val="22"/>
              </w:rPr>
              <w:t>16</w:t>
            </w:r>
            <w:r w:rsidRPr="0007278E">
              <w:rPr>
                <w:rFonts w:cstheme="minorHAnsi"/>
                <w:b/>
                <w:bCs/>
                <w:sz w:val="22"/>
              </w:rPr>
              <w:t xml:space="preserve"> to 10.1</w:t>
            </w:r>
            <w:r w:rsidR="00C37075" w:rsidRPr="001A00C4">
              <w:rPr>
                <w:rFonts w:cstheme="minorHAnsi"/>
                <w:b/>
                <w:bCs/>
                <w:sz w:val="22"/>
              </w:rPr>
              <w:t>8</w:t>
            </w:r>
            <w:r w:rsidRPr="0007278E">
              <w:rPr>
                <w:rFonts w:cstheme="minorHAnsi"/>
                <w:b/>
                <w:bCs/>
                <w:sz w:val="22"/>
              </w:rPr>
              <w:t xml:space="preserve">: </w:t>
            </w:r>
            <w:r w:rsidR="00BE2A9F" w:rsidRPr="001A00C4">
              <w:rPr>
                <w:rFonts w:cstheme="minorHAnsi"/>
                <w:sz w:val="22"/>
              </w:rPr>
              <w:t>ongoing investigations</w:t>
            </w:r>
            <w:r w:rsidRPr="0007278E">
              <w:rPr>
                <w:rFonts w:cstheme="minorHAnsi"/>
                <w:sz w:val="22"/>
              </w:rPr>
              <w:t>:</w:t>
            </w:r>
          </w:p>
          <w:p w14:paraId="17C58CE1" w14:textId="53D7369B" w:rsidR="0007278E" w:rsidRPr="0007278E" w:rsidRDefault="0007278E" w:rsidP="007044CE">
            <w:pPr>
              <w:rPr>
                <w:rFonts w:cstheme="minorHAnsi"/>
                <w:color w:val="000000" w:themeColor="text1"/>
                <w:sz w:val="22"/>
              </w:rPr>
            </w:pPr>
            <w:r w:rsidRPr="0007278E">
              <w:rPr>
                <w:rFonts w:cstheme="minorHAnsi"/>
                <w:sz w:val="22"/>
              </w:rPr>
              <w:t xml:space="preserve"> </w:t>
            </w:r>
            <w:r w:rsidRPr="0007278E">
              <w:rPr>
                <w:rFonts w:cstheme="minorHAnsi"/>
                <w:color w:val="000000" w:themeColor="text1"/>
                <w:sz w:val="22"/>
              </w:rPr>
              <w:t>-</w:t>
            </w:r>
            <w:r w:rsidR="00BE2A9F" w:rsidRPr="001A00C4">
              <w:rPr>
                <w:rFonts w:ascii="Arial" w:hAnsi="Arial" w:cs="Arial"/>
                <w:color w:val="000000" w:themeColor="text1"/>
                <w:spacing w:val="5"/>
                <w:sz w:val="22"/>
                <w:shd w:val="clear" w:color="auto" w:fill="FFFFFF"/>
              </w:rPr>
              <w:t>formal developmental assessment</w:t>
            </w:r>
          </w:p>
          <w:p w14:paraId="10BA5694" w14:textId="48828638" w:rsidR="0007278E" w:rsidRPr="0007278E" w:rsidRDefault="0007278E" w:rsidP="007044CE">
            <w:pPr>
              <w:rPr>
                <w:rFonts w:cstheme="minorHAnsi"/>
                <w:color w:val="000000" w:themeColor="text1"/>
                <w:sz w:val="22"/>
              </w:rPr>
            </w:pPr>
            <w:r w:rsidRPr="0007278E">
              <w:rPr>
                <w:rFonts w:cstheme="minorHAnsi"/>
                <w:color w:val="000000" w:themeColor="text1"/>
                <w:sz w:val="22"/>
              </w:rPr>
              <w:t xml:space="preserve">- </w:t>
            </w:r>
            <w:r w:rsidR="00BE2A9F" w:rsidRPr="001A00C4">
              <w:rPr>
                <w:rFonts w:ascii="Arial" w:hAnsi="Arial" w:cs="Arial"/>
                <w:color w:val="000000" w:themeColor="text1"/>
                <w:spacing w:val="5"/>
                <w:sz w:val="22"/>
                <w:shd w:val="clear" w:color="auto" w:fill="FFFFFF"/>
              </w:rPr>
              <w:t>formal cognitive assessment</w:t>
            </w:r>
          </w:p>
          <w:p w14:paraId="57982024" w14:textId="69D1B231" w:rsidR="0007278E" w:rsidRPr="0007278E" w:rsidRDefault="0007278E" w:rsidP="007044CE">
            <w:pPr>
              <w:rPr>
                <w:rFonts w:cstheme="minorHAnsi"/>
                <w:color w:val="000000" w:themeColor="text1"/>
                <w:sz w:val="22"/>
              </w:rPr>
            </w:pPr>
            <w:r w:rsidRPr="0007278E">
              <w:rPr>
                <w:rFonts w:cstheme="minorHAnsi"/>
                <w:color w:val="000000" w:themeColor="text1"/>
                <w:sz w:val="22"/>
              </w:rPr>
              <w:t xml:space="preserve">- </w:t>
            </w:r>
            <w:r w:rsidR="00BE2A9F" w:rsidRPr="001A00C4">
              <w:rPr>
                <w:rFonts w:ascii="Arial" w:hAnsi="Arial" w:cs="Arial"/>
                <w:color w:val="000000" w:themeColor="text1"/>
                <w:spacing w:val="5"/>
                <w:sz w:val="22"/>
                <w:shd w:val="clear" w:color="auto" w:fill="FFFFFF"/>
              </w:rPr>
              <w:t>review by a paediatrician with expertise in epilepsy or</w:t>
            </w:r>
            <w:r w:rsidR="00BE2A9F" w:rsidRPr="001A00C4">
              <w:rPr>
                <w:rFonts w:ascii="Arial" w:hAnsi="Arial" w:cs="Arial"/>
                <w:color w:val="000000" w:themeColor="text1"/>
                <w:spacing w:val="5"/>
                <w:sz w:val="22"/>
              </w:rPr>
              <w:br/>
            </w:r>
            <w:r w:rsidR="00BE2A9F" w:rsidRPr="001A00C4">
              <w:rPr>
                <w:rFonts w:ascii="Arial" w:hAnsi="Arial" w:cs="Arial"/>
                <w:color w:val="000000" w:themeColor="text1"/>
                <w:spacing w:val="5"/>
                <w:sz w:val="22"/>
                <w:shd w:val="clear" w:color="auto" w:fill="FFFFFF"/>
              </w:rPr>
              <w:t>paediatric neurologist</w:t>
            </w:r>
          </w:p>
          <w:p w14:paraId="7E61F1BE" w14:textId="77777777" w:rsidR="0007278E" w:rsidRPr="001A00C4" w:rsidRDefault="0007278E" w:rsidP="00BE2A9F">
            <w:pPr>
              <w:rPr>
                <w:rFonts w:cstheme="minorHAnsi"/>
                <w:sz w:val="22"/>
              </w:rPr>
            </w:pPr>
          </w:p>
        </w:tc>
      </w:tr>
    </w:tbl>
    <w:p w14:paraId="6A97FE40" w14:textId="77777777" w:rsidR="00124958" w:rsidRPr="009676E8" w:rsidRDefault="00124958">
      <w:pPr>
        <w:rPr>
          <w:rFonts w:cstheme="minorHAnsi"/>
        </w:rPr>
      </w:pPr>
    </w:p>
    <w:sectPr w:rsidR="00124958" w:rsidRPr="009676E8" w:rsidSect="00E5556C">
      <w:type w:val="nextColumn"/>
      <w:pgSz w:w="16838" w:h="11906" w:orient="landscape"/>
      <w:pgMar w:top="1134" w:right="1021" w:bottom="1134" w:left="102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Fridah Calvin-Mwingirwa [2]" w:date="2019-09-10T12:14:00Z" w:initials="FC">
    <w:p w14:paraId="1C4D2B63" w14:textId="3842B0C3" w:rsidR="00F84E0C" w:rsidRDefault="00F84E0C">
      <w:pPr>
        <w:pStyle w:val="CommentText"/>
      </w:pPr>
      <w:r>
        <w:rPr>
          <w:rStyle w:val="CommentReference"/>
        </w:rPr>
        <w:annotationRef/>
      </w:r>
      <w:r>
        <w:t>(requested and achieved?)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4D2B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4D2B63" w16cid:durableId="212212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ADD24" w14:textId="77777777" w:rsidR="00F84E0C" w:rsidRDefault="00F84E0C" w:rsidP="00B941D0">
      <w:pPr>
        <w:spacing w:after="0" w:line="240" w:lineRule="auto"/>
      </w:pPr>
      <w:r>
        <w:separator/>
      </w:r>
    </w:p>
  </w:endnote>
  <w:endnote w:type="continuationSeparator" w:id="0">
    <w:p w14:paraId="5DEF87E1" w14:textId="77777777" w:rsidR="00F84E0C" w:rsidRDefault="00F84E0C" w:rsidP="00B94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5F2E3" w14:textId="77777777" w:rsidR="00F84E0C" w:rsidRDefault="00F84E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271248"/>
      <w:docPartObj>
        <w:docPartGallery w:val="Page Numbers (Bottom of Page)"/>
        <w:docPartUnique/>
      </w:docPartObj>
    </w:sdtPr>
    <w:sdtEndPr>
      <w:rPr>
        <w:noProof/>
        <w:sz w:val="20"/>
      </w:rPr>
    </w:sdtEndPr>
    <w:sdtContent>
      <w:p w14:paraId="274B418F" w14:textId="7522C029" w:rsidR="00F84E0C" w:rsidRPr="00B941D0" w:rsidRDefault="00F84E0C" w:rsidP="00B941D0">
        <w:pPr>
          <w:pStyle w:val="Footer"/>
          <w:jc w:val="center"/>
          <w:rPr>
            <w:sz w:val="20"/>
          </w:rPr>
        </w:pPr>
        <w:r w:rsidRPr="00B941D0">
          <w:rPr>
            <w:sz w:val="20"/>
          </w:rPr>
          <w:fldChar w:fldCharType="begin"/>
        </w:r>
        <w:r w:rsidRPr="00B941D0">
          <w:rPr>
            <w:sz w:val="20"/>
          </w:rPr>
          <w:instrText xml:space="preserve"> PAGE   \* MERGEFORMAT </w:instrText>
        </w:r>
        <w:r w:rsidRPr="00B941D0">
          <w:rPr>
            <w:sz w:val="20"/>
          </w:rPr>
          <w:fldChar w:fldCharType="separate"/>
        </w:r>
        <w:r>
          <w:rPr>
            <w:noProof/>
            <w:sz w:val="20"/>
          </w:rPr>
          <w:t>22</w:t>
        </w:r>
        <w:r w:rsidRPr="00B941D0">
          <w:rPr>
            <w:noProof/>
            <w:sz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3DD24" w14:textId="77777777" w:rsidR="00F84E0C" w:rsidRDefault="00F84E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85FDA" w14:textId="77777777" w:rsidR="00F84E0C" w:rsidRDefault="00F84E0C" w:rsidP="00B941D0">
      <w:pPr>
        <w:spacing w:after="0" w:line="240" w:lineRule="auto"/>
      </w:pPr>
      <w:r>
        <w:separator/>
      </w:r>
    </w:p>
  </w:footnote>
  <w:footnote w:type="continuationSeparator" w:id="0">
    <w:p w14:paraId="1E17AC84" w14:textId="77777777" w:rsidR="00F84E0C" w:rsidRDefault="00F84E0C" w:rsidP="00B94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B770B" w14:textId="77777777" w:rsidR="00F84E0C" w:rsidRDefault="00F84E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CDF33" w14:textId="27487C25" w:rsidR="00F84E0C" w:rsidRPr="00691BB0" w:rsidRDefault="00F84E0C" w:rsidP="00691BB0">
    <w:pPr>
      <w:pStyle w:val="Header"/>
      <w:jc w:val="right"/>
      <w:rPr>
        <w:b/>
      </w:rPr>
    </w:pPr>
    <w:r w:rsidRPr="00691BB0">
      <w:rPr>
        <w:b/>
      </w:rPr>
      <w:t xml:space="preserve">Doc </w:t>
    </w:r>
    <w:r>
      <w:rPr>
        <w:b/>
      </w:rPr>
      <w:t>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BB7EC" w14:textId="77777777" w:rsidR="00F84E0C" w:rsidRDefault="00F84E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82E6E"/>
    <w:multiLevelType w:val="hybridMultilevel"/>
    <w:tmpl w:val="2C7033CE"/>
    <w:lvl w:ilvl="0" w:tplc="1D1408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E00FE0"/>
    <w:multiLevelType w:val="hybridMultilevel"/>
    <w:tmpl w:val="74BA6C80"/>
    <w:lvl w:ilvl="0" w:tplc="B9A8F7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CF1287"/>
    <w:multiLevelType w:val="hybridMultilevel"/>
    <w:tmpl w:val="DB0C1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D318B1"/>
    <w:multiLevelType w:val="hybridMultilevel"/>
    <w:tmpl w:val="C3226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EC0495"/>
    <w:multiLevelType w:val="hybridMultilevel"/>
    <w:tmpl w:val="2070E6D2"/>
    <w:lvl w:ilvl="0" w:tplc="08090001">
      <w:start w:val="1"/>
      <w:numFmt w:val="bullet"/>
      <w:lvlText w:val=""/>
      <w:lvlJc w:val="left"/>
      <w:pPr>
        <w:ind w:left="360" w:hanging="360"/>
      </w:pPr>
      <w:rPr>
        <w:rFonts w:ascii="Symbol" w:hAnsi="Symbol" w:hint="default"/>
      </w:rPr>
    </w:lvl>
    <w:lvl w:ilvl="1" w:tplc="B9A8F77E">
      <w:numFmt w:val="bullet"/>
      <w:lvlText w:val="-"/>
      <w:lvlJc w:val="left"/>
      <w:pPr>
        <w:ind w:left="786" w:hanging="36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BAA1902"/>
    <w:multiLevelType w:val="hybridMultilevel"/>
    <w:tmpl w:val="25A69C10"/>
    <w:lvl w:ilvl="0" w:tplc="1D1408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A53A0F"/>
    <w:multiLevelType w:val="hybridMultilevel"/>
    <w:tmpl w:val="39B2CA28"/>
    <w:lvl w:ilvl="0" w:tplc="DC66E24C">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4E63FDC"/>
    <w:multiLevelType w:val="hybridMultilevel"/>
    <w:tmpl w:val="4A3400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D749A2"/>
    <w:multiLevelType w:val="hybridMultilevel"/>
    <w:tmpl w:val="1A3CF2B4"/>
    <w:lvl w:ilvl="0" w:tplc="6DB671EA">
      <w:start w:val="1"/>
      <w:numFmt w:val="decimal"/>
      <w:lvlText w:val="%1."/>
      <w:lvlJc w:val="left"/>
      <w:pPr>
        <w:tabs>
          <w:tab w:val="num" w:pos="720"/>
        </w:tabs>
        <w:ind w:left="720" w:hanging="360"/>
      </w:pPr>
    </w:lvl>
    <w:lvl w:ilvl="1" w:tplc="87BE0822" w:tentative="1">
      <w:start w:val="1"/>
      <w:numFmt w:val="decimal"/>
      <w:lvlText w:val="%2."/>
      <w:lvlJc w:val="left"/>
      <w:pPr>
        <w:tabs>
          <w:tab w:val="num" w:pos="1440"/>
        </w:tabs>
        <w:ind w:left="1440" w:hanging="360"/>
      </w:pPr>
    </w:lvl>
    <w:lvl w:ilvl="2" w:tplc="79F41E06" w:tentative="1">
      <w:start w:val="1"/>
      <w:numFmt w:val="decimal"/>
      <w:lvlText w:val="%3."/>
      <w:lvlJc w:val="left"/>
      <w:pPr>
        <w:tabs>
          <w:tab w:val="num" w:pos="2160"/>
        </w:tabs>
        <w:ind w:left="2160" w:hanging="360"/>
      </w:pPr>
    </w:lvl>
    <w:lvl w:ilvl="3" w:tplc="36408BC6" w:tentative="1">
      <w:start w:val="1"/>
      <w:numFmt w:val="decimal"/>
      <w:lvlText w:val="%4."/>
      <w:lvlJc w:val="left"/>
      <w:pPr>
        <w:tabs>
          <w:tab w:val="num" w:pos="2880"/>
        </w:tabs>
        <w:ind w:left="2880" w:hanging="360"/>
      </w:pPr>
    </w:lvl>
    <w:lvl w:ilvl="4" w:tplc="BC220860" w:tentative="1">
      <w:start w:val="1"/>
      <w:numFmt w:val="decimal"/>
      <w:lvlText w:val="%5."/>
      <w:lvlJc w:val="left"/>
      <w:pPr>
        <w:tabs>
          <w:tab w:val="num" w:pos="3600"/>
        </w:tabs>
        <w:ind w:left="3600" w:hanging="360"/>
      </w:pPr>
    </w:lvl>
    <w:lvl w:ilvl="5" w:tplc="B56C80C6" w:tentative="1">
      <w:start w:val="1"/>
      <w:numFmt w:val="decimal"/>
      <w:lvlText w:val="%6."/>
      <w:lvlJc w:val="left"/>
      <w:pPr>
        <w:tabs>
          <w:tab w:val="num" w:pos="4320"/>
        </w:tabs>
        <w:ind w:left="4320" w:hanging="360"/>
      </w:pPr>
    </w:lvl>
    <w:lvl w:ilvl="6" w:tplc="B62C2D28" w:tentative="1">
      <w:start w:val="1"/>
      <w:numFmt w:val="decimal"/>
      <w:lvlText w:val="%7."/>
      <w:lvlJc w:val="left"/>
      <w:pPr>
        <w:tabs>
          <w:tab w:val="num" w:pos="5040"/>
        </w:tabs>
        <w:ind w:left="5040" w:hanging="360"/>
      </w:pPr>
    </w:lvl>
    <w:lvl w:ilvl="7" w:tplc="DE863BD2" w:tentative="1">
      <w:start w:val="1"/>
      <w:numFmt w:val="decimal"/>
      <w:lvlText w:val="%8."/>
      <w:lvlJc w:val="left"/>
      <w:pPr>
        <w:tabs>
          <w:tab w:val="num" w:pos="5760"/>
        </w:tabs>
        <w:ind w:left="5760" w:hanging="360"/>
      </w:pPr>
    </w:lvl>
    <w:lvl w:ilvl="8" w:tplc="4AFAE756" w:tentative="1">
      <w:start w:val="1"/>
      <w:numFmt w:val="decimal"/>
      <w:lvlText w:val="%9."/>
      <w:lvlJc w:val="left"/>
      <w:pPr>
        <w:tabs>
          <w:tab w:val="num" w:pos="6480"/>
        </w:tabs>
        <w:ind w:left="6480" w:hanging="360"/>
      </w:pPr>
    </w:lvl>
  </w:abstractNum>
  <w:abstractNum w:abstractNumId="9" w15:restartNumberingAfterBreak="0">
    <w:nsid w:val="691646EA"/>
    <w:multiLevelType w:val="hybridMultilevel"/>
    <w:tmpl w:val="91D29730"/>
    <w:lvl w:ilvl="0" w:tplc="1D1408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4723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5230630"/>
    <w:multiLevelType w:val="hybridMultilevel"/>
    <w:tmpl w:val="888CF93C"/>
    <w:lvl w:ilvl="0" w:tplc="4238BA2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AF0152"/>
    <w:multiLevelType w:val="hybridMultilevel"/>
    <w:tmpl w:val="1A3CF2B4"/>
    <w:lvl w:ilvl="0" w:tplc="6DB671EA">
      <w:start w:val="1"/>
      <w:numFmt w:val="decimal"/>
      <w:lvlText w:val="%1."/>
      <w:lvlJc w:val="left"/>
      <w:pPr>
        <w:tabs>
          <w:tab w:val="num" w:pos="720"/>
        </w:tabs>
        <w:ind w:left="720" w:hanging="360"/>
      </w:pPr>
    </w:lvl>
    <w:lvl w:ilvl="1" w:tplc="87BE0822" w:tentative="1">
      <w:start w:val="1"/>
      <w:numFmt w:val="decimal"/>
      <w:lvlText w:val="%2."/>
      <w:lvlJc w:val="left"/>
      <w:pPr>
        <w:tabs>
          <w:tab w:val="num" w:pos="1440"/>
        </w:tabs>
        <w:ind w:left="1440" w:hanging="360"/>
      </w:pPr>
    </w:lvl>
    <w:lvl w:ilvl="2" w:tplc="79F41E06" w:tentative="1">
      <w:start w:val="1"/>
      <w:numFmt w:val="decimal"/>
      <w:lvlText w:val="%3."/>
      <w:lvlJc w:val="left"/>
      <w:pPr>
        <w:tabs>
          <w:tab w:val="num" w:pos="2160"/>
        </w:tabs>
        <w:ind w:left="2160" w:hanging="360"/>
      </w:pPr>
    </w:lvl>
    <w:lvl w:ilvl="3" w:tplc="36408BC6" w:tentative="1">
      <w:start w:val="1"/>
      <w:numFmt w:val="decimal"/>
      <w:lvlText w:val="%4."/>
      <w:lvlJc w:val="left"/>
      <w:pPr>
        <w:tabs>
          <w:tab w:val="num" w:pos="2880"/>
        </w:tabs>
        <w:ind w:left="2880" w:hanging="360"/>
      </w:pPr>
    </w:lvl>
    <w:lvl w:ilvl="4" w:tplc="BC220860" w:tentative="1">
      <w:start w:val="1"/>
      <w:numFmt w:val="decimal"/>
      <w:lvlText w:val="%5."/>
      <w:lvlJc w:val="left"/>
      <w:pPr>
        <w:tabs>
          <w:tab w:val="num" w:pos="3600"/>
        </w:tabs>
        <w:ind w:left="3600" w:hanging="360"/>
      </w:pPr>
    </w:lvl>
    <w:lvl w:ilvl="5" w:tplc="B56C80C6" w:tentative="1">
      <w:start w:val="1"/>
      <w:numFmt w:val="decimal"/>
      <w:lvlText w:val="%6."/>
      <w:lvlJc w:val="left"/>
      <w:pPr>
        <w:tabs>
          <w:tab w:val="num" w:pos="4320"/>
        </w:tabs>
        <w:ind w:left="4320" w:hanging="360"/>
      </w:pPr>
    </w:lvl>
    <w:lvl w:ilvl="6" w:tplc="B62C2D28" w:tentative="1">
      <w:start w:val="1"/>
      <w:numFmt w:val="decimal"/>
      <w:lvlText w:val="%7."/>
      <w:lvlJc w:val="left"/>
      <w:pPr>
        <w:tabs>
          <w:tab w:val="num" w:pos="5040"/>
        </w:tabs>
        <w:ind w:left="5040" w:hanging="360"/>
      </w:pPr>
    </w:lvl>
    <w:lvl w:ilvl="7" w:tplc="DE863BD2" w:tentative="1">
      <w:start w:val="1"/>
      <w:numFmt w:val="decimal"/>
      <w:lvlText w:val="%8."/>
      <w:lvlJc w:val="left"/>
      <w:pPr>
        <w:tabs>
          <w:tab w:val="num" w:pos="5760"/>
        </w:tabs>
        <w:ind w:left="5760" w:hanging="360"/>
      </w:pPr>
    </w:lvl>
    <w:lvl w:ilvl="8" w:tplc="4AFAE756" w:tentative="1">
      <w:start w:val="1"/>
      <w:numFmt w:val="decimal"/>
      <w:lvlText w:val="%9."/>
      <w:lvlJc w:val="left"/>
      <w:pPr>
        <w:tabs>
          <w:tab w:val="num" w:pos="6480"/>
        </w:tabs>
        <w:ind w:left="6480" w:hanging="360"/>
      </w:pPr>
    </w:lvl>
  </w:abstractNum>
  <w:num w:numId="1">
    <w:abstractNumId w:val="4"/>
  </w:num>
  <w:num w:numId="2">
    <w:abstractNumId w:val="3"/>
  </w:num>
  <w:num w:numId="3">
    <w:abstractNumId w:val="6"/>
  </w:num>
  <w:num w:numId="4">
    <w:abstractNumId w:val="0"/>
  </w:num>
  <w:num w:numId="5">
    <w:abstractNumId w:val="9"/>
  </w:num>
  <w:num w:numId="6">
    <w:abstractNumId w:val="5"/>
  </w:num>
  <w:num w:numId="7">
    <w:abstractNumId w:val="7"/>
  </w:num>
  <w:num w:numId="8">
    <w:abstractNumId w:val="10"/>
  </w:num>
  <w:num w:numId="9">
    <w:abstractNumId w:val="2"/>
  </w:num>
  <w:num w:numId="10">
    <w:abstractNumId w:val="11"/>
  </w:num>
  <w:num w:numId="11">
    <w:abstractNumId w:val="1"/>
  </w:num>
  <w:num w:numId="12">
    <w:abstractNumId w:val="8"/>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lvin Down">
    <w15:presenceInfo w15:providerId="None" w15:userId="Calvin Down"/>
  </w15:person>
  <w15:person w15:author="Lisa Cummins">
    <w15:presenceInfo w15:providerId="AD" w15:userId="S-1-5-21-842925246-854245398-1417001333-5941"/>
  </w15:person>
  <w15:person w15:author="Fridah Calvin-Mwingirwa">
    <w15:presenceInfo w15:providerId="None" w15:userId="Fridah Calvin-Mwingirwa"/>
  </w15:person>
  <w15:person w15:author="Fridah Calvin-Mwingirwa [2]">
    <w15:presenceInfo w15:providerId="AD" w15:userId="S-1-5-21-842925246-854245398-1417001333-83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F7E"/>
    <w:rsid w:val="0000310C"/>
    <w:rsid w:val="000140A6"/>
    <w:rsid w:val="00062714"/>
    <w:rsid w:val="000658C3"/>
    <w:rsid w:val="00070940"/>
    <w:rsid w:val="0007278E"/>
    <w:rsid w:val="00072827"/>
    <w:rsid w:val="000A5180"/>
    <w:rsid w:val="000C124F"/>
    <w:rsid w:val="000C1CF6"/>
    <w:rsid w:val="000E21FA"/>
    <w:rsid w:val="000F1854"/>
    <w:rsid w:val="00116AAB"/>
    <w:rsid w:val="00124958"/>
    <w:rsid w:val="00125FD6"/>
    <w:rsid w:val="00132D0F"/>
    <w:rsid w:val="00133315"/>
    <w:rsid w:val="001512D9"/>
    <w:rsid w:val="0016700F"/>
    <w:rsid w:val="001903CD"/>
    <w:rsid w:val="001916C3"/>
    <w:rsid w:val="001A00C4"/>
    <w:rsid w:val="001A220F"/>
    <w:rsid w:val="001B0071"/>
    <w:rsid w:val="001C45E9"/>
    <w:rsid w:val="001C5E0A"/>
    <w:rsid w:val="001D13F8"/>
    <w:rsid w:val="001D26D5"/>
    <w:rsid w:val="001E35E0"/>
    <w:rsid w:val="001E785E"/>
    <w:rsid w:val="00201143"/>
    <w:rsid w:val="00213176"/>
    <w:rsid w:val="002300B3"/>
    <w:rsid w:val="00232550"/>
    <w:rsid w:val="00282879"/>
    <w:rsid w:val="002C7081"/>
    <w:rsid w:val="002E2E26"/>
    <w:rsid w:val="002E4BAE"/>
    <w:rsid w:val="002F4FAD"/>
    <w:rsid w:val="0032194A"/>
    <w:rsid w:val="003744FA"/>
    <w:rsid w:val="00374C86"/>
    <w:rsid w:val="00396E35"/>
    <w:rsid w:val="003A3882"/>
    <w:rsid w:val="003A38E1"/>
    <w:rsid w:val="003C0B4A"/>
    <w:rsid w:val="003C14B4"/>
    <w:rsid w:val="003C336A"/>
    <w:rsid w:val="003C68FB"/>
    <w:rsid w:val="003D762E"/>
    <w:rsid w:val="003E7614"/>
    <w:rsid w:val="004000FE"/>
    <w:rsid w:val="0043221D"/>
    <w:rsid w:val="00447ADD"/>
    <w:rsid w:val="00461F6F"/>
    <w:rsid w:val="0048216F"/>
    <w:rsid w:val="00484A56"/>
    <w:rsid w:val="00497200"/>
    <w:rsid w:val="004A0758"/>
    <w:rsid w:val="004A7C7D"/>
    <w:rsid w:val="004C271B"/>
    <w:rsid w:val="004C2CC8"/>
    <w:rsid w:val="004E1E3E"/>
    <w:rsid w:val="004E724B"/>
    <w:rsid w:val="004F4DFB"/>
    <w:rsid w:val="00500DFB"/>
    <w:rsid w:val="00503AE0"/>
    <w:rsid w:val="00506AC3"/>
    <w:rsid w:val="00535F41"/>
    <w:rsid w:val="00563048"/>
    <w:rsid w:val="00571931"/>
    <w:rsid w:val="005762E7"/>
    <w:rsid w:val="00597255"/>
    <w:rsid w:val="005A7719"/>
    <w:rsid w:val="005B3D32"/>
    <w:rsid w:val="005B740F"/>
    <w:rsid w:val="005C725B"/>
    <w:rsid w:val="00616D98"/>
    <w:rsid w:val="006337E4"/>
    <w:rsid w:val="0064794C"/>
    <w:rsid w:val="006516F5"/>
    <w:rsid w:val="0066261F"/>
    <w:rsid w:val="00663944"/>
    <w:rsid w:val="006656D8"/>
    <w:rsid w:val="006820B4"/>
    <w:rsid w:val="00691BB0"/>
    <w:rsid w:val="00691F8A"/>
    <w:rsid w:val="00697A36"/>
    <w:rsid w:val="006B120F"/>
    <w:rsid w:val="006B6FEE"/>
    <w:rsid w:val="006C19F3"/>
    <w:rsid w:val="006E2008"/>
    <w:rsid w:val="006E5C31"/>
    <w:rsid w:val="006E67D9"/>
    <w:rsid w:val="006E67EA"/>
    <w:rsid w:val="00717A92"/>
    <w:rsid w:val="007228B9"/>
    <w:rsid w:val="007247C0"/>
    <w:rsid w:val="00724D75"/>
    <w:rsid w:val="00735A43"/>
    <w:rsid w:val="00743F92"/>
    <w:rsid w:val="00744D9C"/>
    <w:rsid w:val="00760584"/>
    <w:rsid w:val="00761BFF"/>
    <w:rsid w:val="00762DA8"/>
    <w:rsid w:val="00771FA7"/>
    <w:rsid w:val="00781630"/>
    <w:rsid w:val="0079293D"/>
    <w:rsid w:val="007949E2"/>
    <w:rsid w:val="0079620A"/>
    <w:rsid w:val="007A0D29"/>
    <w:rsid w:val="007A4B8D"/>
    <w:rsid w:val="007A6B9D"/>
    <w:rsid w:val="007B37CA"/>
    <w:rsid w:val="007D2143"/>
    <w:rsid w:val="007E5014"/>
    <w:rsid w:val="008052CF"/>
    <w:rsid w:val="0081101A"/>
    <w:rsid w:val="008252C0"/>
    <w:rsid w:val="0084498D"/>
    <w:rsid w:val="00852FE4"/>
    <w:rsid w:val="00861715"/>
    <w:rsid w:val="00867240"/>
    <w:rsid w:val="00867F66"/>
    <w:rsid w:val="00871E33"/>
    <w:rsid w:val="00882A98"/>
    <w:rsid w:val="00883387"/>
    <w:rsid w:val="00892B2E"/>
    <w:rsid w:val="00896920"/>
    <w:rsid w:val="008B0223"/>
    <w:rsid w:val="008E5641"/>
    <w:rsid w:val="0090066B"/>
    <w:rsid w:val="00900CBA"/>
    <w:rsid w:val="00903121"/>
    <w:rsid w:val="00917EA8"/>
    <w:rsid w:val="00926E52"/>
    <w:rsid w:val="009473AB"/>
    <w:rsid w:val="009631E6"/>
    <w:rsid w:val="009676E8"/>
    <w:rsid w:val="009954BC"/>
    <w:rsid w:val="00997D77"/>
    <w:rsid w:val="009A1C7F"/>
    <w:rsid w:val="009A20A4"/>
    <w:rsid w:val="009B4E7D"/>
    <w:rsid w:val="009B7ED3"/>
    <w:rsid w:val="00A006DE"/>
    <w:rsid w:val="00A16261"/>
    <w:rsid w:val="00A23E7A"/>
    <w:rsid w:val="00A26E85"/>
    <w:rsid w:val="00A35066"/>
    <w:rsid w:val="00A65174"/>
    <w:rsid w:val="00A8737A"/>
    <w:rsid w:val="00A90EA7"/>
    <w:rsid w:val="00A92093"/>
    <w:rsid w:val="00AA2C58"/>
    <w:rsid w:val="00AA4135"/>
    <w:rsid w:val="00AB3F7E"/>
    <w:rsid w:val="00AD1DB3"/>
    <w:rsid w:val="00AD1EBC"/>
    <w:rsid w:val="00AD6874"/>
    <w:rsid w:val="00B055D7"/>
    <w:rsid w:val="00B35A2B"/>
    <w:rsid w:val="00B43D5E"/>
    <w:rsid w:val="00B46A53"/>
    <w:rsid w:val="00B476DF"/>
    <w:rsid w:val="00B557E9"/>
    <w:rsid w:val="00B7187C"/>
    <w:rsid w:val="00B75398"/>
    <w:rsid w:val="00B839E6"/>
    <w:rsid w:val="00B928C4"/>
    <w:rsid w:val="00B941D0"/>
    <w:rsid w:val="00BB66F8"/>
    <w:rsid w:val="00BD1638"/>
    <w:rsid w:val="00BD3B3F"/>
    <w:rsid w:val="00BD43BE"/>
    <w:rsid w:val="00BE2A9F"/>
    <w:rsid w:val="00BE43D2"/>
    <w:rsid w:val="00BF2D9A"/>
    <w:rsid w:val="00BF4936"/>
    <w:rsid w:val="00C37075"/>
    <w:rsid w:val="00C37D0C"/>
    <w:rsid w:val="00C531E5"/>
    <w:rsid w:val="00C6122F"/>
    <w:rsid w:val="00C656C1"/>
    <w:rsid w:val="00C74A46"/>
    <w:rsid w:val="00CA14CD"/>
    <w:rsid w:val="00CA4BD4"/>
    <w:rsid w:val="00CB6BD1"/>
    <w:rsid w:val="00CF30BC"/>
    <w:rsid w:val="00CF36B7"/>
    <w:rsid w:val="00CF3F21"/>
    <w:rsid w:val="00CF60E7"/>
    <w:rsid w:val="00D17213"/>
    <w:rsid w:val="00D329AB"/>
    <w:rsid w:val="00D33C70"/>
    <w:rsid w:val="00D45944"/>
    <w:rsid w:val="00D50316"/>
    <w:rsid w:val="00D55E15"/>
    <w:rsid w:val="00D627C5"/>
    <w:rsid w:val="00D64FC0"/>
    <w:rsid w:val="00D65E0E"/>
    <w:rsid w:val="00D67033"/>
    <w:rsid w:val="00D6797B"/>
    <w:rsid w:val="00D736E5"/>
    <w:rsid w:val="00DA6E5B"/>
    <w:rsid w:val="00DB11A4"/>
    <w:rsid w:val="00DB3C05"/>
    <w:rsid w:val="00DB5A0F"/>
    <w:rsid w:val="00DE2291"/>
    <w:rsid w:val="00DF2F2A"/>
    <w:rsid w:val="00DF3AB2"/>
    <w:rsid w:val="00DF505E"/>
    <w:rsid w:val="00E02282"/>
    <w:rsid w:val="00E11AF1"/>
    <w:rsid w:val="00E31DCF"/>
    <w:rsid w:val="00E35418"/>
    <w:rsid w:val="00E36E38"/>
    <w:rsid w:val="00E373C5"/>
    <w:rsid w:val="00E43DFC"/>
    <w:rsid w:val="00E5556C"/>
    <w:rsid w:val="00E60F81"/>
    <w:rsid w:val="00E6137D"/>
    <w:rsid w:val="00E7698E"/>
    <w:rsid w:val="00E92620"/>
    <w:rsid w:val="00E96017"/>
    <w:rsid w:val="00E968E2"/>
    <w:rsid w:val="00EA59DF"/>
    <w:rsid w:val="00EC16AF"/>
    <w:rsid w:val="00EC25BD"/>
    <w:rsid w:val="00ED4C2C"/>
    <w:rsid w:val="00EE4058"/>
    <w:rsid w:val="00EF53F9"/>
    <w:rsid w:val="00F03530"/>
    <w:rsid w:val="00F05BE7"/>
    <w:rsid w:val="00F1021E"/>
    <w:rsid w:val="00F46B00"/>
    <w:rsid w:val="00F602C9"/>
    <w:rsid w:val="00F62AB5"/>
    <w:rsid w:val="00F77472"/>
    <w:rsid w:val="00F84E0C"/>
    <w:rsid w:val="00F94E64"/>
    <w:rsid w:val="00FA74F9"/>
    <w:rsid w:val="00FB1ADC"/>
    <w:rsid w:val="00FD3770"/>
    <w:rsid w:val="00FE1FF3"/>
    <w:rsid w:val="00FE4A08"/>
    <w:rsid w:val="00FE78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DFDF"/>
  <w15:chartTrackingRefBased/>
  <w15:docId w15:val="{09200705-B41C-492E-AA73-421D592B9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556C"/>
    <w:pPr>
      <w:jc w:val="both"/>
    </w:pPr>
  </w:style>
  <w:style w:type="paragraph" w:styleId="Heading1">
    <w:name w:val="heading 1"/>
    <w:basedOn w:val="Normal"/>
    <w:next w:val="Normal"/>
    <w:link w:val="Heading1Char"/>
    <w:uiPriority w:val="9"/>
    <w:qFormat/>
    <w:rsid w:val="00E5556C"/>
    <w:pPr>
      <w:keepNext/>
      <w:keepLines/>
      <w:spacing w:before="240" w:after="0"/>
      <w:outlineLvl w:val="0"/>
    </w:pPr>
    <w:rPr>
      <w:rFonts w:eastAsiaTheme="majorEastAsia" w:cstheme="majorBidi"/>
      <w:b/>
      <w:color w:val="11A7F2"/>
      <w:sz w:val="52"/>
      <w:szCs w:val="32"/>
    </w:rPr>
  </w:style>
  <w:style w:type="paragraph" w:styleId="Heading2">
    <w:name w:val="heading 2"/>
    <w:basedOn w:val="Normal"/>
    <w:next w:val="Normal"/>
    <w:link w:val="Heading2Char"/>
    <w:uiPriority w:val="9"/>
    <w:unhideWhenUsed/>
    <w:qFormat/>
    <w:rsid w:val="001D26D5"/>
    <w:pPr>
      <w:keepNext/>
      <w:keepLines/>
      <w:spacing w:before="280" w:after="240"/>
      <w:outlineLvl w:val="1"/>
    </w:pPr>
    <w:rPr>
      <w:rFonts w:eastAsiaTheme="majorEastAsia" w:cstheme="majorBidi"/>
      <w:b/>
      <w:color w:val="11A7F2"/>
      <w:sz w:val="36"/>
      <w:szCs w:val="26"/>
    </w:rPr>
  </w:style>
  <w:style w:type="paragraph" w:styleId="Heading3">
    <w:name w:val="heading 3"/>
    <w:basedOn w:val="Normal"/>
    <w:next w:val="Normal"/>
    <w:link w:val="Heading3Char"/>
    <w:uiPriority w:val="9"/>
    <w:unhideWhenUsed/>
    <w:qFormat/>
    <w:rsid w:val="001D26D5"/>
    <w:pPr>
      <w:keepNext/>
      <w:keepLines/>
      <w:spacing w:before="160" w:after="12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B928C4"/>
    <w:pPr>
      <w:keepNext/>
      <w:keepLines/>
      <w:spacing w:before="40" w:after="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839E6"/>
    <w:rPr>
      <w:sz w:val="16"/>
      <w:szCs w:val="16"/>
    </w:rPr>
  </w:style>
  <w:style w:type="paragraph" w:styleId="CommentText">
    <w:name w:val="annotation text"/>
    <w:basedOn w:val="Normal"/>
    <w:link w:val="CommentTextChar"/>
    <w:uiPriority w:val="99"/>
    <w:unhideWhenUsed/>
    <w:rsid w:val="00B839E6"/>
    <w:pPr>
      <w:spacing w:line="240" w:lineRule="auto"/>
    </w:pPr>
    <w:rPr>
      <w:sz w:val="20"/>
      <w:szCs w:val="20"/>
    </w:rPr>
  </w:style>
  <w:style w:type="character" w:customStyle="1" w:styleId="CommentTextChar">
    <w:name w:val="Comment Text Char"/>
    <w:basedOn w:val="DefaultParagraphFont"/>
    <w:link w:val="CommentText"/>
    <w:uiPriority w:val="99"/>
    <w:rsid w:val="00B839E6"/>
    <w:rPr>
      <w:sz w:val="20"/>
      <w:szCs w:val="20"/>
    </w:rPr>
  </w:style>
  <w:style w:type="paragraph" w:styleId="CommentSubject">
    <w:name w:val="annotation subject"/>
    <w:basedOn w:val="CommentText"/>
    <w:next w:val="CommentText"/>
    <w:link w:val="CommentSubjectChar"/>
    <w:uiPriority w:val="99"/>
    <w:semiHidden/>
    <w:unhideWhenUsed/>
    <w:rsid w:val="00B839E6"/>
    <w:rPr>
      <w:b/>
      <w:bCs/>
    </w:rPr>
  </w:style>
  <w:style w:type="character" w:customStyle="1" w:styleId="CommentSubjectChar">
    <w:name w:val="Comment Subject Char"/>
    <w:basedOn w:val="CommentTextChar"/>
    <w:link w:val="CommentSubject"/>
    <w:uiPriority w:val="99"/>
    <w:semiHidden/>
    <w:rsid w:val="00B839E6"/>
    <w:rPr>
      <w:b/>
      <w:bCs/>
      <w:sz w:val="20"/>
      <w:szCs w:val="20"/>
    </w:rPr>
  </w:style>
  <w:style w:type="paragraph" w:styleId="BalloonText">
    <w:name w:val="Balloon Text"/>
    <w:basedOn w:val="Normal"/>
    <w:link w:val="BalloonTextChar"/>
    <w:uiPriority w:val="99"/>
    <w:semiHidden/>
    <w:unhideWhenUsed/>
    <w:rsid w:val="00B839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9E6"/>
    <w:rPr>
      <w:rFonts w:ascii="Segoe UI" w:hAnsi="Segoe UI" w:cs="Segoe UI"/>
      <w:sz w:val="18"/>
      <w:szCs w:val="18"/>
    </w:rPr>
  </w:style>
  <w:style w:type="paragraph" w:styleId="NoSpacing">
    <w:name w:val="No Spacing"/>
    <w:uiPriority w:val="1"/>
    <w:qFormat/>
    <w:rsid w:val="00E11AF1"/>
    <w:pPr>
      <w:spacing w:after="0" w:line="240" w:lineRule="auto"/>
    </w:pPr>
  </w:style>
  <w:style w:type="character" w:customStyle="1" w:styleId="Heading2Char">
    <w:name w:val="Heading 2 Char"/>
    <w:basedOn w:val="DefaultParagraphFont"/>
    <w:link w:val="Heading2"/>
    <w:uiPriority w:val="9"/>
    <w:rsid w:val="001D26D5"/>
    <w:rPr>
      <w:rFonts w:eastAsiaTheme="majorEastAsia" w:cstheme="majorBidi"/>
      <w:b/>
      <w:color w:val="11A7F2"/>
      <w:sz w:val="36"/>
      <w:szCs w:val="26"/>
    </w:rPr>
  </w:style>
  <w:style w:type="character" w:customStyle="1" w:styleId="Heading3Char">
    <w:name w:val="Heading 3 Char"/>
    <w:basedOn w:val="DefaultParagraphFont"/>
    <w:link w:val="Heading3"/>
    <w:uiPriority w:val="9"/>
    <w:rsid w:val="001D26D5"/>
    <w:rPr>
      <w:rFonts w:eastAsiaTheme="majorEastAsia" w:cstheme="majorBidi"/>
      <w:b/>
      <w:color w:val="000000" w:themeColor="text1"/>
      <w:sz w:val="26"/>
      <w:szCs w:val="24"/>
    </w:rPr>
  </w:style>
  <w:style w:type="paragraph" w:styleId="ListParagraph">
    <w:name w:val="List Paragraph"/>
    <w:basedOn w:val="Normal"/>
    <w:uiPriority w:val="34"/>
    <w:qFormat/>
    <w:rsid w:val="004E1E3E"/>
    <w:pPr>
      <w:ind w:left="720"/>
      <w:contextualSpacing/>
    </w:pPr>
  </w:style>
  <w:style w:type="table" w:customStyle="1" w:styleId="Lisa">
    <w:name w:val="Lisa"/>
    <w:basedOn w:val="TableNormal"/>
    <w:uiPriority w:val="99"/>
    <w:rsid w:val="00D329AB"/>
    <w:pPr>
      <w:spacing w:after="0" w:line="240" w:lineRule="auto"/>
    </w:pPr>
    <w:rPr>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pPr>
        <w:jc w:val="center"/>
      </w:pPr>
      <w:rPr>
        <w:color w:val="FFFFFF" w:themeColor="background1"/>
      </w:rPr>
      <w:tblPr/>
      <w:tcPr>
        <w:shd w:val="clear" w:color="auto" w:fill="11A7F2"/>
      </w:tcPr>
    </w:tblStylePr>
    <w:tblStylePr w:type="firstCol">
      <w:pPr>
        <w:jc w:val="left"/>
      </w:pPr>
    </w:tblStylePr>
  </w:style>
  <w:style w:type="character" w:customStyle="1" w:styleId="Heading4Char">
    <w:name w:val="Heading 4 Char"/>
    <w:basedOn w:val="DefaultParagraphFont"/>
    <w:link w:val="Heading4"/>
    <w:uiPriority w:val="9"/>
    <w:rsid w:val="00B928C4"/>
    <w:rPr>
      <w:rFonts w:eastAsiaTheme="majorEastAsia" w:cstheme="majorBidi"/>
      <w:b/>
      <w:iCs/>
    </w:rPr>
  </w:style>
  <w:style w:type="character" w:styleId="Hyperlink">
    <w:name w:val="Hyperlink"/>
    <w:basedOn w:val="DefaultParagraphFont"/>
    <w:uiPriority w:val="99"/>
    <w:unhideWhenUsed/>
    <w:rsid w:val="00B476DF"/>
    <w:rPr>
      <w:color w:val="0563C1" w:themeColor="hyperlink"/>
      <w:u w:val="single"/>
    </w:rPr>
  </w:style>
  <w:style w:type="character" w:customStyle="1" w:styleId="Heading1Char">
    <w:name w:val="Heading 1 Char"/>
    <w:basedOn w:val="DefaultParagraphFont"/>
    <w:link w:val="Heading1"/>
    <w:uiPriority w:val="9"/>
    <w:rsid w:val="00E5556C"/>
    <w:rPr>
      <w:rFonts w:eastAsiaTheme="majorEastAsia" w:cstheme="majorBidi"/>
      <w:b/>
      <w:color w:val="11A7F2"/>
      <w:sz w:val="52"/>
      <w:szCs w:val="32"/>
    </w:rPr>
  </w:style>
  <w:style w:type="paragraph" w:styleId="Header">
    <w:name w:val="header"/>
    <w:basedOn w:val="Normal"/>
    <w:link w:val="HeaderChar"/>
    <w:uiPriority w:val="99"/>
    <w:unhideWhenUsed/>
    <w:rsid w:val="00B941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1D0"/>
  </w:style>
  <w:style w:type="paragraph" w:styleId="Footer">
    <w:name w:val="footer"/>
    <w:basedOn w:val="Normal"/>
    <w:link w:val="FooterChar"/>
    <w:uiPriority w:val="99"/>
    <w:unhideWhenUsed/>
    <w:rsid w:val="00B941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1D0"/>
  </w:style>
  <w:style w:type="paragraph" w:styleId="NormalWeb">
    <w:name w:val="Normal (Web)"/>
    <w:basedOn w:val="Normal"/>
    <w:uiPriority w:val="99"/>
    <w:semiHidden/>
    <w:unhideWhenUsed/>
    <w:rsid w:val="009676E8"/>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table" w:customStyle="1" w:styleId="Lisa1">
    <w:name w:val="Lisa1"/>
    <w:basedOn w:val="TableNormal"/>
    <w:uiPriority w:val="99"/>
    <w:rsid w:val="0007278E"/>
    <w:pPr>
      <w:spacing w:after="0" w:line="240" w:lineRule="auto"/>
    </w:pPr>
    <w:rPr>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pPr>
        <w:jc w:val="center"/>
      </w:pPr>
      <w:rPr>
        <w:color w:val="FFFFFF" w:themeColor="background1"/>
      </w:rPr>
      <w:tblPr/>
      <w:tcPr>
        <w:shd w:val="clear" w:color="auto" w:fill="11A7F2"/>
      </w:tcPr>
    </w:tblStylePr>
    <w:tblStylePr w:type="firstCol">
      <w:pPr>
        <w:jc w:val="left"/>
      </w:p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34876">
      <w:bodyDiv w:val="1"/>
      <w:marLeft w:val="0"/>
      <w:marRight w:val="0"/>
      <w:marTop w:val="0"/>
      <w:marBottom w:val="0"/>
      <w:divBdr>
        <w:top w:val="none" w:sz="0" w:space="0" w:color="auto"/>
        <w:left w:val="none" w:sz="0" w:space="0" w:color="auto"/>
        <w:bottom w:val="none" w:sz="0" w:space="0" w:color="auto"/>
        <w:right w:val="none" w:sz="0" w:space="0" w:color="auto"/>
      </w:divBdr>
    </w:div>
    <w:div w:id="237055543">
      <w:bodyDiv w:val="1"/>
      <w:marLeft w:val="0"/>
      <w:marRight w:val="0"/>
      <w:marTop w:val="0"/>
      <w:marBottom w:val="0"/>
      <w:divBdr>
        <w:top w:val="none" w:sz="0" w:space="0" w:color="auto"/>
        <w:left w:val="none" w:sz="0" w:space="0" w:color="auto"/>
        <w:bottom w:val="none" w:sz="0" w:space="0" w:color="auto"/>
        <w:right w:val="none" w:sz="0" w:space="0" w:color="auto"/>
      </w:divBdr>
      <w:divsChild>
        <w:div w:id="305667618">
          <w:marLeft w:val="0"/>
          <w:marRight w:val="0"/>
          <w:marTop w:val="0"/>
          <w:marBottom w:val="0"/>
          <w:divBdr>
            <w:top w:val="none" w:sz="0" w:space="0" w:color="auto"/>
            <w:left w:val="none" w:sz="0" w:space="0" w:color="auto"/>
            <w:bottom w:val="none" w:sz="0" w:space="0" w:color="auto"/>
            <w:right w:val="none" w:sz="0" w:space="0" w:color="auto"/>
          </w:divBdr>
          <w:divsChild>
            <w:div w:id="21153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51485">
      <w:bodyDiv w:val="1"/>
      <w:marLeft w:val="0"/>
      <w:marRight w:val="0"/>
      <w:marTop w:val="0"/>
      <w:marBottom w:val="0"/>
      <w:divBdr>
        <w:top w:val="none" w:sz="0" w:space="0" w:color="auto"/>
        <w:left w:val="none" w:sz="0" w:space="0" w:color="auto"/>
        <w:bottom w:val="none" w:sz="0" w:space="0" w:color="auto"/>
        <w:right w:val="none" w:sz="0" w:space="0" w:color="auto"/>
      </w:divBdr>
    </w:div>
    <w:div w:id="1042631340">
      <w:bodyDiv w:val="1"/>
      <w:marLeft w:val="0"/>
      <w:marRight w:val="0"/>
      <w:marTop w:val="0"/>
      <w:marBottom w:val="0"/>
      <w:divBdr>
        <w:top w:val="none" w:sz="0" w:space="0" w:color="auto"/>
        <w:left w:val="none" w:sz="0" w:space="0" w:color="auto"/>
        <w:bottom w:val="none" w:sz="0" w:space="0" w:color="auto"/>
        <w:right w:val="none" w:sz="0" w:space="0" w:color="auto"/>
      </w:divBdr>
    </w:div>
    <w:div w:id="1370450686">
      <w:bodyDiv w:val="1"/>
      <w:marLeft w:val="0"/>
      <w:marRight w:val="0"/>
      <w:marTop w:val="0"/>
      <w:marBottom w:val="0"/>
      <w:divBdr>
        <w:top w:val="none" w:sz="0" w:space="0" w:color="auto"/>
        <w:left w:val="none" w:sz="0" w:space="0" w:color="auto"/>
        <w:bottom w:val="none" w:sz="0" w:space="0" w:color="auto"/>
        <w:right w:val="none" w:sz="0" w:space="0" w:color="auto"/>
      </w:divBdr>
    </w:div>
    <w:div w:id="1431780430">
      <w:bodyDiv w:val="1"/>
      <w:marLeft w:val="0"/>
      <w:marRight w:val="0"/>
      <w:marTop w:val="0"/>
      <w:marBottom w:val="0"/>
      <w:divBdr>
        <w:top w:val="none" w:sz="0" w:space="0" w:color="auto"/>
        <w:left w:val="none" w:sz="0" w:space="0" w:color="auto"/>
        <w:bottom w:val="none" w:sz="0" w:space="0" w:color="auto"/>
        <w:right w:val="none" w:sz="0" w:space="0" w:color="auto"/>
      </w:divBdr>
      <w:divsChild>
        <w:div w:id="1710301383">
          <w:marLeft w:val="360"/>
          <w:marRight w:val="0"/>
          <w:marTop w:val="0"/>
          <w:marBottom w:val="0"/>
          <w:divBdr>
            <w:top w:val="none" w:sz="0" w:space="0" w:color="auto"/>
            <w:left w:val="none" w:sz="0" w:space="0" w:color="auto"/>
            <w:bottom w:val="none" w:sz="0" w:space="0" w:color="auto"/>
            <w:right w:val="none" w:sz="0" w:space="0" w:color="auto"/>
          </w:divBdr>
        </w:div>
        <w:div w:id="1881742667">
          <w:marLeft w:val="360"/>
          <w:marRight w:val="0"/>
          <w:marTop w:val="0"/>
          <w:marBottom w:val="0"/>
          <w:divBdr>
            <w:top w:val="none" w:sz="0" w:space="0" w:color="auto"/>
            <w:left w:val="none" w:sz="0" w:space="0" w:color="auto"/>
            <w:bottom w:val="none" w:sz="0" w:space="0" w:color="auto"/>
            <w:right w:val="none" w:sz="0" w:space="0" w:color="auto"/>
          </w:divBdr>
        </w:div>
        <w:div w:id="1000347992">
          <w:marLeft w:val="360"/>
          <w:marRight w:val="0"/>
          <w:marTop w:val="0"/>
          <w:marBottom w:val="0"/>
          <w:divBdr>
            <w:top w:val="none" w:sz="0" w:space="0" w:color="auto"/>
            <w:left w:val="none" w:sz="0" w:space="0" w:color="auto"/>
            <w:bottom w:val="none" w:sz="0" w:space="0" w:color="auto"/>
            <w:right w:val="none" w:sz="0" w:space="0" w:color="auto"/>
          </w:divBdr>
        </w:div>
      </w:divsChild>
    </w:div>
    <w:div w:id="1679697224">
      <w:bodyDiv w:val="1"/>
      <w:marLeft w:val="0"/>
      <w:marRight w:val="0"/>
      <w:marTop w:val="0"/>
      <w:marBottom w:val="0"/>
      <w:divBdr>
        <w:top w:val="none" w:sz="0" w:space="0" w:color="auto"/>
        <w:left w:val="none" w:sz="0" w:space="0" w:color="auto"/>
        <w:bottom w:val="none" w:sz="0" w:space="0" w:color="auto"/>
        <w:right w:val="none" w:sz="0" w:space="0" w:color="auto"/>
      </w:divBdr>
      <w:divsChild>
        <w:div w:id="2111968076">
          <w:marLeft w:val="0"/>
          <w:marRight w:val="0"/>
          <w:marTop w:val="0"/>
          <w:marBottom w:val="0"/>
          <w:divBdr>
            <w:top w:val="none" w:sz="0" w:space="0" w:color="auto"/>
            <w:left w:val="none" w:sz="0" w:space="0" w:color="auto"/>
            <w:bottom w:val="none" w:sz="0" w:space="0" w:color="auto"/>
            <w:right w:val="none" w:sz="0" w:space="0" w:color="auto"/>
          </w:divBdr>
          <w:divsChild>
            <w:div w:id="20209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99654">
      <w:bodyDiv w:val="1"/>
      <w:marLeft w:val="0"/>
      <w:marRight w:val="0"/>
      <w:marTop w:val="0"/>
      <w:marBottom w:val="0"/>
      <w:divBdr>
        <w:top w:val="none" w:sz="0" w:space="0" w:color="auto"/>
        <w:left w:val="none" w:sz="0" w:space="0" w:color="auto"/>
        <w:bottom w:val="none" w:sz="0" w:space="0" w:color="auto"/>
        <w:right w:val="none" w:sz="0" w:space="0" w:color="auto"/>
      </w:divBdr>
    </w:div>
    <w:div w:id="213571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cpch.ac.uk/sites/default/files/2018-07/epilepsy12_round_3_methodology_overview_july_2018_0.pdf" TargetMode="Externa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npda-results.rcpch.ac.uk/outlier-data.aspx"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nnap.rcpch.ac.uk/outlier-data.aspx" TargetMode="Externa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A20AE-AD34-47D2-ADF6-8F30114F2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6633</Words>
  <Characters>37814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Cummins</dc:creator>
  <cp:keywords/>
  <dc:description/>
  <cp:lastModifiedBy>Fridah Calvin-Mwingirwa</cp:lastModifiedBy>
  <cp:revision>2</cp:revision>
  <cp:lastPrinted>2019-05-17T08:00:00Z</cp:lastPrinted>
  <dcterms:created xsi:type="dcterms:W3CDTF">2019-12-17T11:34:00Z</dcterms:created>
  <dcterms:modified xsi:type="dcterms:W3CDTF">2019-12-17T11:34:00Z</dcterms:modified>
</cp:coreProperties>
</file>